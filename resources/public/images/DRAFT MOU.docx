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5EE" w:rsidRDefault="007B55EE" w:rsidP="00565195">
      <w:pPr>
        <w:rPr>
          <w:rFonts w:ascii="Calibri" w:hAnsi="Calibri"/>
          <w:b/>
          <w:sz w:val="22"/>
          <w:lang w:val="id-ID"/>
        </w:rPr>
      </w:pPr>
    </w:p>
    <w:p w:rsidR="007B55EE" w:rsidRDefault="00565195" w:rsidP="007B55EE">
      <w:pPr>
        <w:spacing w:line="360" w:lineRule="auto"/>
        <w:ind w:left="284"/>
        <w:jc w:val="center"/>
        <w:rPr>
          <w:rFonts w:ascii="Calibri" w:hAnsi="Calibri"/>
          <w:b/>
          <w:sz w:val="22"/>
          <w:lang w:val="id-ID"/>
        </w:rPr>
      </w:pPr>
      <w:r>
        <w:rPr>
          <w:rFonts w:ascii="Calibri" w:hAnsi="Calibri"/>
          <w:b/>
          <w:sz w:val="22"/>
          <w:lang w:val="id-ID"/>
        </w:rPr>
        <w:t>PERJANJIAN KONTRAK KERJA</w:t>
      </w:r>
    </w:p>
    <w:p w:rsidR="007B55EE" w:rsidRPr="00DC328A" w:rsidRDefault="007B55EE" w:rsidP="007B55EE">
      <w:pPr>
        <w:spacing w:line="360" w:lineRule="auto"/>
        <w:ind w:left="284"/>
        <w:jc w:val="center"/>
        <w:rPr>
          <w:rFonts w:ascii="Calibri" w:hAnsi="Calibri"/>
          <w:b/>
          <w:sz w:val="22"/>
          <w:szCs w:val="22"/>
        </w:rPr>
      </w:pPr>
      <w:r w:rsidRPr="00525753">
        <w:rPr>
          <w:rFonts w:ascii="Calibri" w:hAnsi="Calibri"/>
          <w:b/>
          <w:sz w:val="22"/>
          <w:szCs w:val="22"/>
          <w:lang w:val="id-ID"/>
        </w:rPr>
        <w:t>No</w:t>
      </w:r>
      <w:r w:rsidRPr="00525753">
        <w:rPr>
          <w:rFonts w:ascii="Calibri" w:hAnsi="Calibri"/>
          <w:b/>
          <w:sz w:val="22"/>
          <w:szCs w:val="22"/>
        </w:rPr>
        <w:t xml:space="preserve">mor : </w:t>
      </w:r>
      <w:r w:rsidRPr="00525753">
        <w:rPr>
          <w:rFonts w:ascii="Calibri" w:hAnsi="Calibri"/>
          <w:b/>
          <w:sz w:val="22"/>
          <w:szCs w:val="22"/>
          <w:lang w:val="id-ID"/>
        </w:rPr>
        <w:t>0</w:t>
      </w:r>
      <w:r>
        <w:rPr>
          <w:rFonts w:ascii="Calibri" w:hAnsi="Calibri"/>
          <w:b/>
          <w:sz w:val="22"/>
          <w:szCs w:val="22"/>
          <w:lang w:val="id-ID"/>
        </w:rPr>
        <w:t>024-02</w:t>
      </w:r>
      <w:r w:rsidRPr="00525753">
        <w:rPr>
          <w:rFonts w:ascii="Calibri" w:hAnsi="Calibri"/>
          <w:b/>
          <w:sz w:val="22"/>
          <w:szCs w:val="22"/>
          <w:lang w:val="id-ID"/>
        </w:rPr>
        <w:t>/SPK</w:t>
      </w:r>
      <w:r w:rsidRPr="00525753">
        <w:rPr>
          <w:rFonts w:ascii="Calibri" w:hAnsi="Calibri"/>
          <w:b/>
          <w:sz w:val="22"/>
          <w:szCs w:val="22"/>
        </w:rPr>
        <w:t>/</w:t>
      </w:r>
      <w:r>
        <w:rPr>
          <w:rFonts w:ascii="Calibri" w:hAnsi="Calibri"/>
          <w:b/>
          <w:sz w:val="22"/>
          <w:szCs w:val="22"/>
          <w:lang w:val="id-ID"/>
        </w:rPr>
        <w:t>HBM-SS</w:t>
      </w:r>
      <w:r w:rsidRPr="00525753">
        <w:rPr>
          <w:rFonts w:ascii="Calibri" w:hAnsi="Calibri"/>
          <w:b/>
          <w:sz w:val="22"/>
          <w:szCs w:val="22"/>
          <w:lang w:val="id-ID"/>
        </w:rPr>
        <w:t>/</w:t>
      </w:r>
      <w:r>
        <w:rPr>
          <w:rFonts w:ascii="Calibri" w:hAnsi="Calibri"/>
          <w:b/>
          <w:sz w:val="22"/>
          <w:szCs w:val="22"/>
        </w:rPr>
        <w:t>X</w:t>
      </w:r>
      <w:r>
        <w:rPr>
          <w:rFonts w:ascii="Calibri" w:hAnsi="Calibri"/>
          <w:b/>
          <w:sz w:val="22"/>
          <w:szCs w:val="22"/>
          <w:lang w:val="id-ID"/>
        </w:rPr>
        <w:t>II/201</w:t>
      </w:r>
      <w:r>
        <w:rPr>
          <w:rFonts w:ascii="Calibri" w:hAnsi="Calibri"/>
          <w:b/>
          <w:sz w:val="22"/>
          <w:szCs w:val="22"/>
        </w:rPr>
        <w:t>8</w:t>
      </w:r>
    </w:p>
    <w:p w:rsidR="007B55EE" w:rsidRDefault="007B55EE" w:rsidP="007B55EE">
      <w:pPr>
        <w:spacing w:line="360" w:lineRule="auto"/>
        <w:ind w:left="284"/>
        <w:jc w:val="center"/>
        <w:rPr>
          <w:rFonts w:ascii="Calibri" w:hAnsi="Calibri"/>
          <w:b/>
          <w:sz w:val="22"/>
          <w:lang w:val="id-ID"/>
        </w:rPr>
      </w:pPr>
      <w:r>
        <w:rPr>
          <w:rFonts w:ascii="Calibri" w:hAnsi="Calibri"/>
          <w:b/>
          <w:sz w:val="22"/>
          <w:lang w:val="id-ID"/>
        </w:rPr>
        <w:t>ANTARA</w:t>
      </w:r>
    </w:p>
    <w:p w:rsidR="007B55EE" w:rsidRPr="00DC328A" w:rsidRDefault="007B55EE" w:rsidP="007B55EE">
      <w:pPr>
        <w:spacing w:line="360" w:lineRule="auto"/>
        <w:ind w:left="284"/>
        <w:jc w:val="center"/>
        <w:rPr>
          <w:rFonts w:ascii="Calibri" w:hAnsi="Calibri"/>
          <w:b/>
          <w:sz w:val="22"/>
        </w:rPr>
      </w:pPr>
      <w:r>
        <w:rPr>
          <w:rFonts w:ascii="Calibri" w:hAnsi="Calibri"/>
          <w:b/>
          <w:sz w:val="22"/>
        </w:rPr>
        <w:t xml:space="preserve">RS.MAYJEND.RYACUDU KOTABUMI </w:t>
      </w:r>
    </w:p>
    <w:p w:rsidR="007B55EE" w:rsidRDefault="007B55EE" w:rsidP="007B55EE">
      <w:pPr>
        <w:spacing w:line="360" w:lineRule="auto"/>
        <w:ind w:left="284"/>
        <w:jc w:val="center"/>
        <w:rPr>
          <w:rFonts w:ascii="Calibri" w:hAnsi="Calibri"/>
          <w:b/>
          <w:sz w:val="22"/>
          <w:lang w:val="id-ID"/>
        </w:rPr>
      </w:pPr>
      <w:r w:rsidRPr="009165D4">
        <w:rPr>
          <w:rFonts w:ascii="Calibri" w:hAnsi="Calibri"/>
          <w:b/>
          <w:sz w:val="22"/>
        </w:rPr>
        <w:t>DENGAN</w:t>
      </w:r>
      <w:r w:rsidRPr="009165D4">
        <w:rPr>
          <w:rFonts w:ascii="Calibri" w:hAnsi="Calibri"/>
          <w:b/>
          <w:sz w:val="22"/>
          <w:lang w:val="id-ID"/>
        </w:rPr>
        <w:t xml:space="preserve"> </w:t>
      </w:r>
    </w:p>
    <w:p w:rsidR="007B55EE" w:rsidRPr="009165D4" w:rsidRDefault="007B55EE" w:rsidP="007B55EE">
      <w:pPr>
        <w:spacing w:line="360" w:lineRule="auto"/>
        <w:ind w:left="284"/>
        <w:jc w:val="center"/>
        <w:rPr>
          <w:rFonts w:ascii="Calibri" w:hAnsi="Calibri"/>
          <w:b/>
          <w:sz w:val="22"/>
          <w:lang w:val="id-ID"/>
        </w:rPr>
      </w:pPr>
      <w:r w:rsidRPr="009165D4">
        <w:rPr>
          <w:rFonts w:ascii="Calibri" w:hAnsi="Calibri"/>
          <w:b/>
          <w:sz w:val="22"/>
          <w:lang w:val="id-ID"/>
        </w:rPr>
        <w:t xml:space="preserve">PT. </w:t>
      </w:r>
      <w:r>
        <w:rPr>
          <w:rFonts w:ascii="Calibri" w:hAnsi="Calibri"/>
          <w:b/>
          <w:sz w:val="22"/>
          <w:lang w:val="id-ID"/>
        </w:rPr>
        <w:t>HULU BALANG MANDIRI</w:t>
      </w:r>
    </w:p>
    <w:p w:rsidR="007B55EE" w:rsidRPr="00525753" w:rsidRDefault="007B55EE" w:rsidP="007B55EE">
      <w:pPr>
        <w:pBdr>
          <w:bottom w:val="thickThinSmallGap" w:sz="24" w:space="1" w:color="auto"/>
        </w:pBdr>
        <w:tabs>
          <w:tab w:val="center" w:pos="4513"/>
          <w:tab w:val="left" w:pos="7500"/>
        </w:tabs>
        <w:spacing w:line="360" w:lineRule="auto"/>
        <w:ind w:left="284"/>
        <w:jc w:val="center"/>
        <w:rPr>
          <w:rFonts w:ascii="Calibri" w:hAnsi="Calibri"/>
          <w:b/>
          <w:sz w:val="22"/>
          <w:szCs w:val="22"/>
          <w:lang w:val="id-ID"/>
        </w:rPr>
      </w:pPr>
      <w:r>
        <w:rPr>
          <w:rFonts w:ascii="Calibri" w:hAnsi="Calibri"/>
          <w:b/>
          <w:sz w:val="22"/>
          <w:szCs w:val="22"/>
          <w:lang w:val="id-ID"/>
        </w:rPr>
        <w:t>TENTANG PENGELOLAAN JASA PENGAMANAN</w:t>
      </w:r>
    </w:p>
    <w:p w:rsidR="007B55EE" w:rsidRPr="009165D4" w:rsidRDefault="007B55EE" w:rsidP="007B55EE">
      <w:pPr>
        <w:spacing w:line="360" w:lineRule="auto"/>
        <w:ind w:left="284"/>
        <w:rPr>
          <w:rFonts w:ascii="Calibri" w:hAnsi="Calibri" w:cs="Arial"/>
          <w:b/>
          <w:u w:val="single"/>
          <w:lang w:val="id-ID"/>
        </w:rPr>
      </w:pPr>
    </w:p>
    <w:p w:rsidR="007B55EE" w:rsidRPr="009165D4" w:rsidRDefault="007B55EE" w:rsidP="007B55EE">
      <w:pPr>
        <w:tabs>
          <w:tab w:val="left" w:pos="6521"/>
        </w:tabs>
        <w:spacing w:line="276" w:lineRule="auto"/>
        <w:jc w:val="both"/>
        <w:rPr>
          <w:rFonts w:ascii="Calibri" w:hAnsi="Calibri"/>
          <w:sz w:val="22"/>
          <w:szCs w:val="22"/>
          <w:lang w:val="id-ID"/>
        </w:rPr>
      </w:pPr>
      <w:r w:rsidRPr="009165D4">
        <w:rPr>
          <w:rFonts w:ascii="Calibri" w:hAnsi="Calibri"/>
          <w:sz w:val="22"/>
          <w:szCs w:val="22"/>
          <w:lang w:val="id-ID"/>
        </w:rPr>
        <w:t>Yang bertanda</w:t>
      </w:r>
      <w:r w:rsidRPr="009165D4">
        <w:rPr>
          <w:rFonts w:ascii="Calibri" w:hAnsi="Calibri"/>
          <w:sz w:val="22"/>
          <w:szCs w:val="22"/>
        </w:rPr>
        <w:t xml:space="preserve"> </w:t>
      </w:r>
      <w:r w:rsidRPr="009165D4">
        <w:rPr>
          <w:rFonts w:ascii="Calibri" w:hAnsi="Calibri"/>
          <w:sz w:val="22"/>
          <w:szCs w:val="22"/>
          <w:lang w:val="id-ID"/>
        </w:rPr>
        <w:t>tangan di</w:t>
      </w:r>
      <w:r>
        <w:rPr>
          <w:rFonts w:ascii="Calibri" w:hAnsi="Calibri"/>
          <w:sz w:val="22"/>
          <w:szCs w:val="22"/>
        </w:rPr>
        <w:t xml:space="preserve"> </w:t>
      </w:r>
      <w:r w:rsidRPr="009165D4">
        <w:rPr>
          <w:rFonts w:ascii="Calibri" w:hAnsi="Calibri"/>
          <w:sz w:val="22"/>
          <w:szCs w:val="22"/>
          <w:lang w:val="id-ID"/>
        </w:rPr>
        <w:t>bawah ini :</w:t>
      </w:r>
    </w:p>
    <w:p w:rsidR="007B55EE" w:rsidRPr="009165D4" w:rsidRDefault="007B55EE" w:rsidP="007B55EE">
      <w:pPr>
        <w:spacing w:line="276" w:lineRule="auto"/>
        <w:jc w:val="both"/>
        <w:rPr>
          <w:rFonts w:ascii="Calibri" w:hAnsi="Calibri"/>
          <w:sz w:val="22"/>
          <w:szCs w:val="22"/>
          <w:lang w:val="sv-SE"/>
        </w:rPr>
      </w:pPr>
    </w:p>
    <w:p w:rsidR="007B55EE" w:rsidRPr="00AB7AB7" w:rsidRDefault="007B55EE" w:rsidP="007B55EE">
      <w:pPr>
        <w:pStyle w:val="ListParagraph"/>
        <w:numPr>
          <w:ilvl w:val="0"/>
          <w:numId w:val="17"/>
        </w:numPr>
        <w:spacing w:line="276" w:lineRule="auto"/>
        <w:ind w:left="426" w:hanging="426"/>
        <w:jc w:val="both"/>
        <w:rPr>
          <w:rFonts w:ascii="Calibri" w:hAnsi="Calibri"/>
          <w:b/>
          <w:sz w:val="22"/>
          <w:szCs w:val="22"/>
          <w:lang w:val="sv-SE"/>
        </w:rPr>
      </w:pPr>
      <w:r w:rsidRPr="00AB7AB7">
        <w:rPr>
          <w:rFonts w:ascii="Calibri" w:hAnsi="Calibri"/>
          <w:b/>
          <w:sz w:val="22"/>
          <w:szCs w:val="22"/>
        </w:rPr>
        <w:t xml:space="preserve">N a m a </w:t>
      </w:r>
      <w:r w:rsidRPr="00AB7AB7">
        <w:rPr>
          <w:rFonts w:ascii="Calibri" w:hAnsi="Calibri"/>
          <w:b/>
          <w:sz w:val="22"/>
          <w:szCs w:val="22"/>
        </w:rPr>
        <w:tab/>
      </w:r>
      <w:r>
        <w:rPr>
          <w:rFonts w:ascii="Calibri" w:hAnsi="Calibri"/>
          <w:b/>
          <w:sz w:val="22"/>
          <w:szCs w:val="22"/>
        </w:rPr>
        <w:tab/>
      </w:r>
      <w:r w:rsidRPr="00AB7AB7">
        <w:rPr>
          <w:rFonts w:ascii="Calibri" w:hAnsi="Calibri"/>
          <w:b/>
          <w:sz w:val="22"/>
          <w:szCs w:val="22"/>
        </w:rPr>
        <w:t xml:space="preserve">: </w:t>
      </w:r>
      <w:r>
        <w:rPr>
          <w:rFonts w:ascii="Calibri" w:hAnsi="Calibri"/>
          <w:b/>
          <w:sz w:val="22"/>
          <w:szCs w:val="22"/>
        </w:rPr>
        <w:t>dr.SYAH INDRA HUSADA LUBIS, M.Kes.</w:t>
      </w:r>
      <w:proofErr w:type="gramStart"/>
      <w:r>
        <w:rPr>
          <w:rFonts w:ascii="Calibri" w:hAnsi="Calibri"/>
          <w:b/>
          <w:sz w:val="22"/>
          <w:szCs w:val="22"/>
        </w:rPr>
        <w:t>,Sp.OG</w:t>
      </w:r>
      <w:proofErr w:type="gramEnd"/>
      <w:r>
        <w:rPr>
          <w:rFonts w:ascii="Calibri" w:hAnsi="Calibri"/>
          <w:b/>
          <w:sz w:val="22"/>
          <w:szCs w:val="22"/>
        </w:rPr>
        <w:t>.</w:t>
      </w:r>
    </w:p>
    <w:p w:rsidR="007B55EE" w:rsidRPr="004D2C98" w:rsidRDefault="00005F7C" w:rsidP="004D2C98">
      <w:pPr>
        <w:pStyle w:val="ListParagraph"/>
        <w:spacing w:line="276" w:lineRule="auto"/>
        <w:ind w:left="436"/>
        <w:jc w:val="both"/>
        <w:rPr>
          <w:rFonts w:ascii="Calibri" w:hAnsi="Calibri"/>
          <w:b/>
          <w:sz w:val="22"/>
          <w:szCs w:val="22"/>
          <w:lang w:val="id-ID"/>
        </w:rPr>
      </w:pPr>
      <w:r>
        <w:rPr>
          <w:rFonts w:ascii="Calibri" w:hAnsi="Calibri"/>
          <w:b/>
          <w:sz w:val="22"/>
          <w:szCs w:val="22"/>
          <w:lang w:val="sv-SE"/>
        </w:rPr>
        <w:t>Jabatan</w:t>
      </w:r>
      <w:r>
        <w:rPr>
          <w:rFonts w:ascii="Calibri" w:hAnsi="Calibri"/>
          <w:b/>
          <w:sz w:val="22"/>
          <w:szCs w:val="22"/>
          <w:lang w:val="sv-SE"/>
        </w:rPr>
        <w:tab/>
      </w:r>
      <w:r>
        <w:rPr>
          <w:rFonts w:ascii="Calibri" w:hAnsi="Calibri"/>
          <w:b/>
          <w:sz w:val="22"/>
          <w:szCs w:val="22"/>
          <w:lang w:val="sv-SE"/>
        </w:rPr>
        <w:tab/>
        <w:t xml:space="preserve">: </w:t>
      </w:r>
      <w:r w:rsidR="007B55EE" w:rsidRPr="00DC328A">
        <w:rPr>
          <w:rFonts w:ascii="Calibri" w:hAnsi="Calibri"/>
          <w:b/>
          <w:sz w:val="22"/>
          <w:szCs w:val="22"/>
          <w:lang w:val="sv-SE"/>
        </w:rPr>
        <w:t>Direktur RS</w:t>
      </w:r>
      <w:r>
        <w:rPr>
          <w:rFonts w:ascii="Calibri" w:hAnsi="Calibri"/>
          <w:b/>
          <w:sz w:val="22"/>
          <w:szCs w:val="22"/>
          <w:lang w:val="id-ID"/>
        </w:rPr>
        <w:t>UD</w:t>
      </w:r>
      <w:r w:rsidR="007B55EE" w:rsidRPr="00DC328A">
        <w:rPr>
          <w:rFonts w:ascii="Calibri" w:hAnsi="Calibri"/>
          <w:b/>
          <w:sz w:val="22"/>
          <w:szCs w:val="22"/>
          <w:lang w:val="sv-SE"/>
        </w:rPr>
        <w:t>.</w:t>
      </w:r>
      <w:r>
        <w:rPr>
          <w:rFonts w:ascii="Calibri" w:hAnsi="Calibri"/>
          <w:b/>
          <w:sz w:val="22"/>
          <w:szCs w:val="22"/>
          <w:lang w:val="id-ID"/>
        </w:rPr>
        <w:t xml:space="preserve"> </w:t>
      </w:r>
      <w:r w:rsidR="007B55EE" w:rsidRPr="004D2C98">
        <w:rPr>
          <w:rFonts w:ascii="Calibri" w:hAnsi="Calibri"/>
          <w:b/>
          <w:sz w:val="22"/>
          <w:szCs w:val="22"/>
          <w:lang w:val="sv-SE"/>
        </w:rPr>
        <w:t xml:space="preserve">MAYJEND RYACUDU KOTABUMI </w:t>
      </w:r>
    </w:p>
    <w:p w:rsidR="007B55EE" w:rsidRPr="00DC328A" w:rsidRDefault="007B55EE" w:rsidP="007B55EE">
      <w:pPr>
        <w:pStyle w:val="ListParagraph"/>
        <w:spacing w:line="276" w:lineRule="auto"/>
        <w:ind w:left="436"/>
        <w:jc w:val="both"/>
        <w:rPr>
          <w:rFonts w:ascii="Calibri" w:hAnsi="Calibri"/>
          <w:b/>
          <w:sz w:val="22"/>
          <w:szCs w:val="22"/>
        </w:rPr>
      </w:pPr>
      <w:r w:rsidRPr="009165D4">
        <w:rPr>
          <w:rFonts w:ascii="Calibri" w:hAnsi="Calibri"/>
          <w:b/>
          <w:sz w:val="22"/>
          <w:szCs w:val="22"/>
        </w:rPr>
        <w:t>Alamat</w:t>
      </w:r>
      <w:r w:rsidRPr="009165D4">
        <w:rPr>
          <w:rFonts w:ascii="Calibri" w:hAnsi="Calibri"/>
          <w:b/>
          <w:sz w:val="22"/>
          <w:szCs w:val="22"/>
        </w:rPr>
        <w:tab/>
      </w:r>
      <w:r w:rsidRPr="009165D4">
        <w:rPr>
          <w:rFonts w:ascii="Calibri" w:hAnsi="Calibri"/>
          <w:b/>
          <w:sz w:val="22"/>
          <w:szCs w:val="22"/>
        </w:rPr>
        <w:tab/>
        <w:t>:</w:t>
      </w:r>
      <w:r>
        <w:rPr>
          <w:rFonts w:ascii="Calibri" w:hAnsi="Calibri"/>
          <w:b/>
          <w:sz w:val="22"/>
          <w:szCs w:val="22"/>
          <w:lang w:val="id-ID"/>
        </w:rPr>
        <w:t xml:space="preserve"> </w:t>
      </w:r>
      <w:r w:rsidRPr="00A31E91">
        <w:rPr>
          <w:rFonts w:ascii="Calibri" w:hAnsi="Calibri"/>
          <w:b/>
          <w:sz w:val="22"/>
          <w:szCs w:val="22"/>
          <w:lang w:val="id-ID"/>
        </w:rPr>
        <w:t xml:space="preserve">Jl. </w:t>
      </w:r>
      <w:r w:rsidR="00565195">
        <w:rPr>
          <w:rFonts w:ascii="Calibri" w:hAnsi="Calibri"/>
          <w:b/>
          <w:sz w:val="22"/>
          <w:szCs w:val="22"/>
        </w:rPr>
        <w:t>Jend</w:t>
      </w:r>
      <w:r w:rsidR="00565195">
        <w:rPr>
          <w:rFonts w:ascii="Calibri" w:hAnsi="Calibri"/>
          <w:b/>
          <w:sz w:val="22"/>
          <w:szCs w:val="22"/>
          <w:lang w:val="id-ID"/>
        </w:rPr>
        <w:t>e</w:t>
      </w:r>
      <w:r>
        <w:rPr>
          <w:rFonts w:ascii="Calibri" w:hAnsi="Calibri"/>
          <w:b/>
          <w:sz w:val="22"/>
          <w:szCs w:val="22"/>
        </w:rPr>
        <w:t xml:space="preserve">ral sudirman No.02 Kotabumi Lampung Utara </w:t>
      </w:r>
    </w:p>
    <w:p w:rsidR="007B55EE" w:rsidRPr="009165D4" w:rsidRDefault="007B55EE" w:rsidP="007B55EE">
      <w:pPr>
        <w:pStyle w:val="ListParagraph"/>
        <w:spacing w:line="276" w:lineRule="auto"/>
        <w:ind w:left="0"/>
        <w:jc w:val="both"/>
        <w:rPr>
          <w:rFonts w:ascii="Calibri" w:hAnsi="Calibri"/>
          <w:b/>
          <w:sz w:val="22"/>
          <w:szCs w:val="22"/>
        </w:rPr>
      </w:pPr>
    </w:p>
    <w:p w:rsidR="007B55EE" w:rsidRPr="009165D4" w:rsidRDefault="007B55EE" w:rsidP="007B55EE">
      <w:pPr>
        <w:pStyle w:val="ListParagraph"/>
        <w:spacing w:line="276" w:lineRule="auto"/>
        <w:ind w:left="436"/>
        <w:jc w:val="both"/>
        <w:rPr>
          <w:rFonts w:ascii="Calibri" w:hAnsi="Calibri"/>
          <w:b/>
          <w:sz w:val="22"/>
          <w:szCs w:val="22"/>
        </w:rPr>
      </w:pPr>
      <w:r w:rsidRPr="009165D4">
        <w:rPr>
          <w:rFonts w:ascii="Calibri" w:hAnsi="Calibri"/>
          <w:sz w:val="22"/>
          <w:szCs w:val="22"/>
          <w:lang w:val="sv-SE"/>
        </w:rPr>
        <w:t xml:space="preserve">Dalam hal ini bertindak untuk dan </w:t>
      </w:r>
      <w:r w:rsidRPr="009165D4">
        <w:rPr>
          <w:rFonts w:ascii="Calibri" w:hAnsi="Calibri"/>
          <w:sz w:val="22"/>
          <w:szCs w:val="22"/>
        </w:rPr>
        <w:t>atas nama serta</w:t>
      </w:r>
      <w:r w:rsidRPr="009165D4">
        <w:rPr>
          <w:rFonts w:ascii="Calibri" w:hAnsi="Calibri"/>
          <w:b/>
          <w:sz w:val="22"/>
          <w:szCs w:val="22"/>
        </w:rPr>
        <w:t xml:space="preserve"> </w:t>
      </w:r>
      <w:r w:rsidRPr="009165D4">
        <w:rPr>
          <w:rFonts w:ascii="Calibri" w:hAnsi="Calibri"/>
          <w:sz w:val="22"/>
          <w:szCs w:val="22"/>
        </w:rPr>
        <w:t xml:space="preserve">sah mewakili </w:t>
      </w:r>
      <w:r w:rsidRPr="00DC328A">
        <w:rPr>
          <w:rFonts w:ascii="Calibri" w:hAnsi="Calibri"/>
          <w:b/>
          <w:sz w:val="22"/>
          <w:szCs w:val="22"/>
          <w:lang w:val="sv-SE"/>
        </w:rPr>
        <w:t xml:space="preserve">RS.MAYJEND RYACUDU KOTABUMI </w:t>
      </w:r>
      <w:r w:rsidRPr="0020469F">
        <w:rPr>
          <w:rFonts w:ascii="Calibri" w:hAnsi="Calibri"/>
          <w:sz w:val="22"/>
          <w:szCs w:val="22"/>
        </w:rPr>
        <w:t>be</w:t>
      </w:r>
      <w:r w:rsidRPr="0020469F">
        <w:rPr>
          <w:rFonts w:ascii="Calibri" w:hAnsi="Calibri"/>
          <w:sz w:val="22"/>
          <w:szCs w:val="22"/>
          <w:lang w:val="sv-SE"/>
        </w:rPr>
        <w:t>rk</w:t>
      </w:r>
      <w:r w:rsidRPr="009165D4">
        <w:rPr>
          <w:rFonts w:ascii="Calibri" w:hAnsi="Calibri"/>
          <w:sz w:val="22"/>
          <w:szCs w:val="22"/>
          <w:lang w:val="sv-SE"/>
        </w:rPr>
        <w:t xml:space="preserve">edudukan di  </w:t>
      </w:r>
      <w:r w:rsidRPr="00A31E91">
        <w:rPr>
          <w:rFonts w:ascii="Calibri" w:hAnsi="Calibri"/>
          <w:b/>
          <w:sz w:val="22"/>
          <w:szCs w:val="22"/>
          <w:lang w:val="id-ID"/>
        </w:rPr>
        <w:t xml:space="preserve">Jl. </w:t>
      </w:r>
      <w:r w:rsidR="00565195">
        <w:rPr>
          <w:rFonts w:ascii="Calibri" w:hAnsi="Calibri"/>
          <w:b/>
          <w:sz w:val="22"/>
          <w:szCs w:val="22"/>
        </w:rPr>
        <w:t>Jend</w:t>
      </w:r>
      <w:r w:rsidR="00565195">
        <w:rPr>
          <w:rFonts w:ascii="Calibri" w:hAnsi="Calibri"/>
          <w:b/>
          <w:sz w:val="22"/>
          <w:szCs w:val="22"/>
          <w:lang w:val="id-ID"/>
        </w:rPr>
        <w:t>e</w:t>
      </w:r>
      <w:r>
        <w:rPr>
          <w:rFonts w:ascii="Calibri" w:hAnsi="Calibri"/>
          <w:b/>
          <w:sz w:val="22"/>
          <w:szCs w:val="22"/>
        </w:rPr>
        <w:t xml:space="preserve">ral sudirman No.02 Kotabumi Lampung </w:t>
      </w:r>
      <w:proofErr w:type="gramStart"/>
      <w:r>
        <w:rPr>
          <w:rFonts w:ascii="Calibri" w:hAnsi="Calibri"/>
          <w:b/>
          <w:sz w:val="22"/>
          <w:szCs w:val="22"/>
        </w:rPr>
        <w:t xml:space="preserve">Utara </w:t>
      </w:r>
      <w:r w:rsidRPr="009165D4">
        <w:rPr>
          <w:rFonts w:ascii="Calibri" w:hAnsi="Calibri"/>
          <w:sz w:val="22"/>
          <w:szCs w:val="22"/>
          <w:lang w:val="id-ID"/>
        </w:rPr>
        <w:t>,</w:t>
      </w:r>
      <w:proofErr w:type="gramEnd"/>
      <w:r w:rsidRPr="009165D4">
        <w:rPr>
          <w:rFonts w:ascii="Calibri" w:hAnsi="Calibri"/>
          <w:sz w:val="22"/>
          <w:szCs w:val="22"/>
          <w:lang w:val="sv-SE"/>
        </w:rPr>
        <w:t xml:space="preserve"> untuk selanjutnya disebut </w:t>
      </w:r>
      <w:r w:rsidRPr="009165D4">
        <w:rPr>
          <w:rFonts w:ascii="Calibri" w:hAnsi="Calibri"/>
          <w:b/>
          <w:sz w:val="22"/>
          <w:szCs w:val="22"/>
          <w:lang w:val="sv-SE"/>
        </w:rPr>
        <w:t>PIHAK PERTAMA</w:t>
      </w:r>
      <w:r w:rsidRPr="009165D4">
        <w:rPr>
          <w:rFonts w:ascii="Calibri" w:hAnsi="Calibri"/>
          <w:sz w:val="22"/>
          <w:szCs w:val="22"/>
          <w:lang w:val="sv-SE"/>
        </w:rPr>
        <w:t>.</w:t>
      </w:r>
    </w:p>
    <w:p w:rsidR="007B55EE" w:rsidRPr="009165D4" w:rsidRDefault="007B55EE" w:rsidP="007B55EE">
      <w:pPr>
        <w:spacing w:line="276" w:lineRule="auto"/>
        <w:jc w:val="both"/>
        <w:rPr>
          <w:rFonts w:ascii="Calibri" w:hAnsi="Calibri"/>
          <w:sz w:val="22"/>
          <w:szCs w:val="22"/>
          <w:lang w:val="id-ID"/>
        </w:rPr>
      </w:pPr>
    </w:p>
    <w:p w:rsidR="007B55EE" w:rsidRPr="008A25CC" w:rsidRDefault="007B55EE" w:rsidP="007B55EE">
      <w:pPr>
        <w:pStyle w:val="ListParagraph"/>
        <w:numPr>
          <w:ilvl w:val="0"/>
          <w:numId w:val="17"/>
        </w:numPr>
        <w:spacing w:line="276" w:lineRule="auto"/>
        <w:ind w:left="426" w:hanging="426"/>
        <w:jc w:val="both"/>
        <w:rPr>
          <w:rFonts w:ascii="Calibri" w:hAnsi="Calibri"/>
          <w:b/>
          <w:sz w:val="22"/>
          <w:szCs w:val="22"/>
          <w:lang w:val="sv-SE"/>
        </w:rPr>
      </w:pPr>
      <w:r w:rsidRPr="009165D4">
        <w:rPr>
          <w:rFonts w:ascii="Calibri" w:hAnsi="Calibri"/>
          <w:b/>
          <w:sz w:val="22"/>
          <w:szCs w:val="22"/>
        </w:rPr>
        <w:t xml:space="preserve">N a m a </w:t>
      </w:r>
      <w:r w:rsidRPr="009165D4">
        <w:rPr>
          <w:rFonts w:ascii="Calibri" w:hAnsi="Calibri"/>
          <w:b/>
          <w:sz w:val="22"/>
          <w:szCs w:val="22"/>
        </w:rPr>
        <w:tab/>
      </w:r>
      <w:r>
        <w:rPr>
          <w:rFonts w:ascii="Calibri" w:hAnsi="Calibri"/>
          <w:b/>
          <w:sz w:val="22"/>
          <w:szCs w:val="22"/>
        </w:rPr>
        <w:tab/>
      </w:r>
      <w:r w:rsidRPr="009165D4">
        <w:rPr>
          <w:rFonts w:ascii="Calibri" w:hAnsi="Calibri"/>
          <w:b/>
          <w:sz w:val="22"/>
          <w:szCs w:val="22"/>
        </w:rPr>
        <w:t>:</w:t>
      </w:r>
      <w:r>
        <w:rPr>
          <w:rFonts w:ascii="Calibri" w:hAnsi="Calibri"/>
          <w:b/>
          <w:sz w:val="22"/>
          <w:szCs w:val="22"/>
          <w:lang w:val="id-ID"/>
        </w:rPr>
        <w:t xml:space="preserve"> MUHAMMAD YANI</w:t>
      </w:r>
    </w:p>
    <w:p w:rsidR="007B55EE" w:rsidRPr="00DC328A" w:rsidRDefault="007B55EE" w:rsidP="007B55EE">
      <w:pPr>
        <w:ind w:left="436"/>
        <w:rPr>
          <w:rFonts w:ascii="Calibri" w:hAnsi="Calibri"/>
        </w:rPr>
      </w:pPr>
      <w:r w:rsidRPr="009165D4">
        <w:rPr>
          <w:rFonts w:ascii="Calibri" w:hAnsi="Calibri"/>
          <w:b/>
          <w:sz w:val="22"/>
          <w:szCs w:val="22"/>
        </w:rPr>
        <w:t>Jabatan</w:t>
      </w:r>
      <w:r w:rsidRPr="009165D4">
        <w:rPr>
          <w:rFonts w:ascii="Calibri" w:hAnsi="Calibri"/>
          <w:b/>
          <w:sz w:val="22"/>
          <w:szCs w:val="22"/>
        </w:rPr>
        <w:tab/>
      </w:r>
      <w:r>
        <w:rPr>
          <w:rFonts w:ascii="Calibri" w:hAnsi="Calibri"/>
          <w:b/>
          <w:sz w:val="22"/>
          <w:szCs w:val="22"/>
        </w:rPr>
        <w:tab/>
      </w:r>
      <w:r w:rsidRPr="009165D4">
        <w:rPr>
          <w:rFonts w:ascii="Calibri" w:hAnsi="Calibri"/>
          <w:b/>
          <w:sz w:val="22"/>
          <w:szCs w:val="22"/>
        </w:rPr>
        <w:t>:</w:t>
      </w:r>
      <w:r>
        <w:rPr>
          <w:rFonts w:ascii="Calibri" w:hAnsi="Calibri"/>
          <w:b/>
          <w:sz w:val="22"/>
          <w:szCs w:val="22"/>
          <w:lang w:val="id-ID"/>
        </w:rPr>
        <w:t xml:space="preserve"> </w:t>
      </w:r>
      <w:r>
        <w:rPr>
          <w:rFonts w:ascii="Calibri" w:hAnsi="Calibri"/>
          <w:b/>
          <w:sz w:val="22"/>
          <w:szCs w:val="22"/>
        </w:rPr>
        <w:t>Direktur Utama PT.HULU BALANG MANDIRI</w:t>
      </w:r>
    </w:p>
    <w:p w:rsidR="00A147B4" w:rsidRDefault="00A147B4" w:rsidP="00A147B4">
      <w:pPr>
        <w:ind w:left="2160" w:hanging="1724"/>
        <w:rPr>
          <w:rFonts w:ascii="Calibri" w:hAnsi="Calibri"/>
          <w:b/>
          <w:sz w:val="22"/>
          <w:szCs w:val="22"/>
          <w:lang w:val="id-ID"/>
        </w:rPr>
      </w:pPr>
      <w:r>
        <w:rPr>
          <w:rFonts w:ascii="Calibri" w:hAnsi="Calibri"/>
          <w:b/>
          <w:sz w:val="22"/>
          <w:szCs w:val="22"/>
        </w:rPr>
        <w:t>Alamat</w:t>
      </w:r>
      <w:r>
        <w:rPr>
          <w:rFonts w:ascii="Calibri" w:hAnsi="Calibri"/>
          <w:b/>
          <w:sz w:val="22"/>
          <w:szCs w:val="22"/>
        </w:rPr>
        <w:tab/>
      </w:r>
      <w:r w:rsidR="007B55EE" w:rsidRPr="00AB7AB7">
        <w:rPr>
          <w:rFonts w:ascii="Calibri" w:hAnsi="Calibri"/>
          <w:b/>
          <w:sz w:val="22"/>
          <w:szCs w:val="22"/>
        </w:rPr>
        <w:t>:</w:t>
      </w:r>
      <w:r w:rsidR="007B55EE" w:rsidRPr="00AB7AB7">
        <w:rPr>
          <w:rFonts w:ascii="Calibri" w:hAnsi="Calibri"/>
          <w:b/>
          <w:sz w:val="22"/>
          <w:szCs w:val="22"/>
          <w:lang w:val="id-ID"/>
        </w:rPr>
        <w:t xml:space="preserve"> Jl.</w:t>
      </w:r>
      <w:r w:rsidR="007B55EE">
        <w:rPr>
          <w:rFonts w:ascii="Calibri" w:hAnsi="Calibri"/>
          <w:b/>
          <w:sz w:val="22"/>
          <w:szCs w:val="22"/>
          <w:lang w:val="id-ID"/>
        </w:rPr>
        <w:t xml:space="preserve"> Soekarno Hatta No 171, Labuhan Ratu Raya, Bandar Lampung-</w:t>
      </w:r>
      <w:r>
        <w:rPr>
          <w:rFonts w:ascii="Calibri" w:hAnsi="Calibri"/>
          <w:b/>
          <w:sz w:val="22"/>
          <w:szCs w:val="22"/>
          <w:lang w:val="id-ID"/>
        </w:rPr>
        <w:t xml:space="preserve">  </w:t>
      </w:r>
    </w:p>
    <w:p w:rsidR="007B55EE" w:rsidRPr="00AB7AB7" w:rsidRDefault="00A147B4" w:rsidP="00A147B4">
      <w:pPr>
        <w:ind w:left="2160" w:hanging="1724"/>
        <w:rPr>
          <w:rFonts w:ascii="Calibri" w:hAnsi="Calibri"/>
          <w:lang w:val="id-ID"/>
        </w:rPr>
      </w:pPr>
      <w:r>
        <w:rPr>
          <w:rFonts w:ascii="Calibri" w:hAnsi="Calibri"/>
          <w:b/>
          <w:sz w:val="22"/>
          <w:szCs w:val="22"/>
          <w:lang w:val="id-ID"/>
        </w:rPr>
        <w:tab/>
        <w:t xml:space="preserve">  Lampung </w:t>
      </w:r>
    </w:p>
    <w:p w:rsidR="007B55EE" w:rsidRPr="00040C77" w:rsidRDefault="007B55EE" w:rsidP="007B55EE">
      <w:pPr>
        <w:pStyle w:val="ListParagraph"/>
        <w:spacing w:line="276" w:lineRule="auto"/>
        <w:ind w:left="436"/>
        <w:jc w:val="both"/>
        <w:rPr>
          <w:rFonts w:ascii="Calibri" w:hAnsi="Calibri"/>
          <w:b/>
          <w:sz w:val="22"/>
          <w:szCs w:val="22"/>
          <w:lang w:val="id-ID"/>
        </w:rPr>
      </w:pPr>
      <w:r>
        <w:rPr>
          <w:rFonts w:ascii="Calibri" w:hAnsi="Calibri"/>
          <w:b/>
          <w:sz w:val="22"/>
          <w:szCs w:val="22"/>
          <w:lang w:val="id-ID"/>
        </w:rPr>
        <w:t>T</w:t>
      </w:r>
      <w:r w:rsidR="00A147B4">
        <w:rPr>
          <w:rFonts w:ascii="Calibri" w:hAnsi="Calibri"/>
          <w:b/>
          <w:sz w:val="22"/>
          <w:szCs w:val="22"/>
          <w:lang w:val="id-ID"/>
        </w:rPr>
        <w:t>e</w:t>
      </w:r>
      <w:r>
        <w:rPr>
          <w:rFonts w:ascii="Calibri" w:hAnsi="Calibri"/>
          <w:b/>
          <w:sz w:val="22"/>
          <w:szCs w:val="22"/>
          <w:lang w:val="id-ID"/>
        </w:rPr>
        <w:t>lp</w:t>
      </w:r>
      <w:r w:rsidR="00A147B4">
        <w:rPr>
          <w:rFonts w:ascii="Calibri" w:hAnsi="Calibri"/>
          <w:b/>
          <w:sz w:val="22"/>
          <w:szCs w:val="22"/>
          <w:lang w:val="id-ID"/>
        </w:rPr>
        <w:t>on</w:t>
      </w:r>
      <w:r w:rsidR="00A147B4">
        <w:rPr>
          <w:rFonts w:ascii="Calibri" w:hAnsi="Calibri"/>
          <w:b/>
          <w:sz w:val="22"/>
          <w:szCs w:val="22"/>
          <w:lang w:val="id-ID"/>
        </w:rPr>
        <w:tab/>
      </w:r>
      <w:r w:rsidR="00A147B4">
        <w:rPr>
          <w:rFonts w:ascii="Calibri" w:hAnsi="Calibri"/>
          <w:b/>
          <w:sz w:val="22"/>
          <w:szCs w:val="22"/>
          <w:lang w:val="id-ID"/>
        </w:rPr>
        <w:tab/>
        <w:t>:</w:t>
      </w:r>
      <w:r>
        <w:rPr>
          <w:rFonts w:ascii="Calibri" w:hAnsi="Calibri"/>
          <w:b/>
          <w:sz w:val="22"/>
          <w:szCs w:val="22"/>
          <w:lang w:val="id-ID"/>
        </w:rPr>
        <w:t xml:space="preserve"> 0721-8013089</w:t>
      </w:r>
    </w:p>
    <w:p w:rsidR="007B55EE" w:rsidRPr="009165D4" w:rsidRDefault="007B55EE" w:rsidP="007B55EE">
      <w:pPr>
        <w:pStyle w:val="ListParagraph"/>
        <w:spacing w:line="276" w:lineRule="auto"/>
        <w:ind w:left="436"/>
        <w:jc w:val="both"/>
        <w:rPr>
          <w:rFonts w:ascii="Calibri" w:hAnsi="Calibri"/>
          <w:b/>
          <w:sz w:val="22"/>
          <w:szCs w:val="22"/>
        </w:rPr>
      </w:pPr>
      <w:r w:rsidRPr="009165D4">
        <w:rPr>
          <w:rFonts w:ascii="Calibri" w:hAnsi="Calibri"/>
          <w:b/>
          <w:sz w:val="22"/>
          <w:szCs w:val="22"/>
        </w:rPr>
        <w:t xml:space="preserve">         </w:t>
      </w:r>
    </w:p>
    <w:p w:rsidR="007B55EE" w:rsidRPr="006B1872" w:rsidRDefault="007B55EE" w:rsidP="007B55EE">
      <w:pPr>
        <w:jc w:val="both"/>
        <w:rPr>
          <w:rFonts w:ascii="Calibri" w:hAnsi="Calibri"/>
          <w:lang w:val="id-ID"/>
        </w:rPr>
      </w:pPr>
      <w:r w:rsidRPr="009165D4">
        <w:rPr>
          <w:rFonts w:ascii="Calibri" w:hAnsi="Calibri"/>
          <w:sz w:val="22"/>
          <w:szCs w:val="22"/>
        </w:rPr>
        <w:t xml:space="preserve">Dalam hal ini bertindak untuk dan atas nama serta sah  mewakili </w:t>
      </w:r>
      <w:r w:rsidRPr="009165D4">
        <w:rPr>
          <w:rFonts w:ascii="Calibri" w:hAnsi="Calibri"/>
          <w:b/>
          <w:sz w:val="22"/>
          <w:szCs w:val="22"/>
        </w:rPr>
        <w:t>PT.</w:t>
      </w:r>
      <w:r>
        <w:rPr>
          <w:rFonts w:ascii="Calibri" w:hAnsi="Calibri"/>
          <w:b/>
          <w:sz w:val="22"/>
          <w:szCs w:val="22"/>
          <w:lang w:val="id-ID"/>
        </w:rPr>
        <w:t xml:space="preserve"> HULU BALANG MANDIRI</w:t>
      </w:r>
      <w:r w:rsidRPr="009165D4">
        <w:rPr>
          <w:rFonts w:ascii="Calibri" w:hAnsi="Calibri"/>
          <w:b/>
          <w:sz w:val="22"/>
          <w:szCs w:val="22"/>
        </w:rPr>
        <w:t xml:space="preserve">,   </w:t>
      </w:r>
      <w:r w:rsidRPr="009165D4">
        <w:rPr>
          <w:rFonts w:ascii="Calibri" w:hAnsi="Calibri"/>
          <w:sz w:val="22"/>
          <w:szCs w:val="22"/>
        </w:rPr>
        <w:t xml:space="preserve">berkedudukan di </w:t>
      </w:r>
      <w:r w:rsidRPr="00AB7AB7">
        <w:rPr>
          <w:rFonts w:ascii="Calibri" w:hAnsi="Calibri"/>
          <w:b/>
          <w:sz w:val="22"/>
          <w:szCs w:val="22"/>
          <w:lang w:val="id-ID"/>
        </w:rPr>
        <w:t>Jl.</w:t>
      </w:r>
      <w:r>
        <w:rPr>
          <w:rFonts w:ascii="Calibri" w:hAnsi="Calibri"/>
          <w:b/>
          <w:sz w:val="22"/>
          <w:szCs w:val="22"/>
          <w:lang w:val="id-ID"/>
        </w:rPr>
        <w:t xml:space="preserve"> Soekarno Hatta No 171, Labuhan Ratu Raya, Bandar Lampung-Lampung</w:t>
      </w:r>
      <w:r w:rsidRPr="009165D4">
        <w:rPr>
          <w:rFonts w:ascii="Calibri" w:hAnsi="Calibri"/>
          <w:b/>
          <w:sz w:val="22"/>
          <w:szCs w:val="22"/>
        </w:rPr>
        <w:t>,</w:t>
      </w:r>
      <w:r w:rsidRPr="009165D4">
        <w:rPr>
          <w:rFonts w:ascii="Calibri" w:hAnsi="Calibri"/>
          <w:sz w:val="22"/>
          <w:szCs w:val="22"/>
        </w:rPr>
        <w:t xml:space="preserve"> selanjutnya</w:t>
      </w:r>
      <w:r w:rsidRPr="009165D4">
        <w:rPr>
          <w:rFonts w:ascii="Calibri" w:hAnsi="Calibri"/>
          <w:b/>
          <w:sz w:val="22"/>
          <w:szCs w:val="22"/>
        </w:rPr>
        <w:t xml:space="preserve"> </w:t>
      </w:r>
      <w:r w:rsidRPr="009165D4">
        <w:rPr>
          <w:rFonts w:ascii="Calibri" w:hAnsi="Calibri"/>
          <w:sz w:val="22"/>
          <w:szCs w:val="22"/>
        </w:rPr>
        <w:t>disebut</w:t>
      </w:r>
      <w:r w:rsidRPr="009165D4">
        <w:rPr>
          <w:rFonts w:ascii="Calibri" w:hAnsi="Calibri"/>
          <w:b/>
          <w:sz w:val="22"/>
          <w:szCs w:val="22"/>
        </w:rPr>
        <w:t xml:space="preserve"> PIHAK KEDUA. </w:t>
      </w:r>
    </w:p>
    <w:p w:rsidR="007B55EE" w:rsidRPr="009165D4" w:rsidRDefault="007B55EE" w:rsidP="007B55EE">
      <w:pPr>
        <w:spacing w:line="276" w:lineRule="auto"/>
        <w:jc w:val="both"/>
        <w:rPr>
          <w:rFonts w:ascii="Calibri" w:hAnsi="Calibri"/>
          <w:sz w:val="22"/>
          <w:szCs w:val="22"/>
          <w:lang w:val="id-ID"/>
        </w:rPr>
      </w:pPr>
    </w:p>
    <w:p w:rsidR="007B55EE" w:rsidRPr="00DE13C2" w:rsidRDefault="007B55EE" w:rsidP="007B55EE">
      <w:pPr>
        <w:numPr>
          <w:ins w:id="0" w:author="Unknown"/>
        </w:numPr>
        <w:spacing w:line="276" w:lineRule="auto"/>
        <w:jc w:val="both"/>
        <w:rPr>
          <w:rFonts w:ascii="Calibri" w:hAnsi="Calibri"/>
          <w:sz w:val="22"/>
          <w:szCs w:val="22"/>
          <w:lang w:val="id-ID"/>
        </w:rPr>
      </w:pPr>
      <w:r w:rsidRPr="009165D4">
        <w:rPr>
          <w:rFonts w:ascii="Calibri" w:hAnsi="Calibri"/>
          <w:sz w:val="22"/>
          <w:szCs w:val="22"/>
          <w:lang w:val="sv-SE"/>
        </w:rPr>
        <w:t xml:space="preserve">Selanjutnya </w:t>
      </w:r>
      <w:r w:rsidRPr="009165D4">
        <w:rPr>
          <w:rFonts w:ascii="Calibri" w:hAnsi="Calibri"/>
          <w:b/>
          <w:sz w:val="22"/>
          <w:szCs w:val="22"/>
          <w:lang w:val="sv-SE"/>
        </w:rPr>
        <w:t>PIHAK PERTAMA</w:t>
      </w:r>
      <w:r w:rsidRPr="009165D4">
        <w:rPr>
          <w:rFonts w:ascii="Calibri" w:hAnsi="Calibri"/>
          <w:sz w:val="22"/>
          <w:szCs w:val="22"/>
          <w:lang w:val="sv-SE"/>
        </w:rPr>
        <w:t xml:space="preserve"> dan </w:t>
      </w:r>
      <w:r w:rsidRPr="009165D4">
        <w:rPr>
          <w:rFonts w:ascii="Calibri" w:hAnsi="Calibri"/>
          <w:b/>
          <w:sz w:val="22"/>
          <w:szCs w:val="22"/>
          <w:lang w:val="sv-SE"/>
        </w:rPr>
        <w:t>PIHAK KEDUA</w:t>
      </w:r>
      <w:r w:rsidRPr="009165D4">
        <w:rPr>
          <w:rFonts w:ascii="Calibri" w:hAnsi="Calibri"/>
          <w:sz w:val="22"/>
          <w:szCs w:val="22"/>
          <w:lang w:val="sv-SE"/>
        </w:rPr>
        <w:t xml:space="preserve"> disebut </w:t>
      </w:r>
      <w:r w:rsidRPr="009165D4">
        <w:rPr>
          <w:rFonts w:ascii="Calibri" w:hAnsi="Calibri"/>
          <w:b/>
          <w:sz w:val="22"/>
          <w:szCs w:val="22"/>
        </w:rPr>
        <w:t>PARA PIHAK</w:t>
      </w:r>
      <w:r w:rsidRPr="009165D4">
        <w:rPr>
          <w:rFonts w:ascii="Calibri" w:hAnsi="Calibri"/>
          <w:b/>
          <w:sz w:val="22"/>
          <w:szCs w:val="22"/>
          <w:lang w:val="sv-SE"/>
        </w:rPr>
        <w:t xml:space="preserve"> </w:t>
      </w:r>
      <w:r w:rsidRPr="009165D4">
        <w:rPr>
          <w:rFonts w:ascii="Calibri" w:hAnsi="Calibri"/>
          <w:sz w:val="22"/>
          <w:szCs w:val="22"/>
          <w:lang w:val="sv-SE"/>
        </w:rPr>
        <w:t xml:space="preserve">menerangkan terlebih dahulu : </w:t>
      </w:r>
    </w:p>
    <w:p w:rsidR="007B55EE" w:rsidRPr="009165D4" w:rsidRDefault="007B55EE" w:rsidP="007B55EE">
      <w:pPr>
        <w:pStyle w:val="ListParagraph"/>
        <w:numPr>
          <w:ilvl w:val="0"/>
          <w:numId w:val="2"/>
        </w:numPr>
        <w:spacing w:line="276" w:lineRule="auto"/>
        <w:ind w:left="425" w:hanging="425"/>
        <w:jc w:val="both"/>
        <w:rPr>
          <w:rFonts w:ascii="Calibri" w:hAnsi="Calibri"/>
          <w:sz w:val="22"/>
          <w:szCs w:val="22"/>
          <w:lang w:val="sv-SE"/>
        </w:rPr>
      </w:pPr>
      <w:r w:rsidRPr="009165D4">
        <w:rPr>
          <w:rFonts w:ascii="Calibri" w:hAnsi="Calibri"/>
          <w:sz w:val="22"/>
          <w:szCs w:val="22"/>
          <w:lang w:val="sv-SE"/>
        </w:rPr>
        <w:t xml:space="preserve">Bahwa PIHAK PERTAMA adalah perusahaanan  bergerak dalam bidang </w:t>
      </w:r>
      <w:r w:rsidRPr="00DC328A">
        <w:rPr>
          <w:rFonts w:ascii="Calibri" w:hAnsi="Calibri"/>
          <w:b/>
          <w:sz w:val="22"/>
          <w:szCs w:val="22"/>
          <w:lang w:val="sv-SE"/>
        </w:rPr>
        <w:t xml:space="preserve">Kesehatan </w:t>
      </w:r>
      <w:r w:rsidRPr="00DC328A">
        <w:rPr>
          <w:rFonts w:ascii="Calibri" w:hAnsi="Calibri"/>
          <w:sz w:val="22"/>
          <w:szCs w:val="22"/>
          <w:lang w:val="sv-SE"/>
        </w:rPr>
        <w:t>pada saat ini membutuhkan tenaga pengamanan yang akan ditempat</w:t>
      </w:r>
      <w:r w:rsidRPr="009165D4">
        <w:rPr>
          <w:rFonts w:ascii="Calibri" w:hAnsi="Calibri"/>
          <w:sz w:val="22"/>
          <w:szCs w:val="22"/>
          <w:lang w:val="sv-SE"/>
        </w:rPr>
        <w:t>kan di Area</w:t>
      </w:r>
      <w:r>
        <w:rPr>
          <w:rFonts w:ascii="Calibri" w:hAnsi="Calibri"/>
          <w:sz w:val="22"/>
          <w:szCs w:val="22"/>
          <w:lang w:val="sv-SE"/>
        </w:rPr>
        <w:t xml:space="preserve"> Kerja PIHAK PERTAMA (</w:t>
      </w:r>
      <w:r w:rsidRPr="00DC328A">
        <w:rPr>
          <w:rFonts w:ascii="Calibri" w:hAnsi="Calibri"/>
          <w:b/>
          <w:sz w:val="22"/>
          <w:szCs w:val="22"/>
          <w:lang w:val="sv-SE"/>
        </w:rPr>
        <w:t xml:space="preserve">RS.MAYJEND RYACUDU KOTABUMI </w:t>
      </w:r>
      <w:r w:rsidRPr="00DC328A">
        <w:rPr>
          <w:rFonts w:ascii="Calibri" w:hAnsi="Calibri"/>
          <w:sz w:val="22"/>
          <w:szCs w:val="22"/>
          <w:lang w:val="sv-SE"/>
        </w:rPr>
        <w:t>be</w:t>
      </w:r>
      <w:r w:rsidRPr="0020469F">
        <w:rPr>
          <w:rFonts w:ascii="Calibri" w:hAnsi="Calibri"/>
          <w:sz w:val="22"/>
          <w:szCs w:val="22"/>
          <w:lang w:val="sv-SE"/>
        </w:rPr>
        <w:t>rk</w:t>
      </w:r>
      <w:r w:rsidRPr="009165D4">
        <w:rPr>
          <w:rFonts w:ascii="Calibri" w:hAnsi="Calibri"/>
          <w:sz w:val="22"/>
          <w:szCs w:val="22"/>
          <w:lang w:val="sv-SE"/>
        </w:rPr>
        <w:t xml:space="preserve">edudukan di  </w:t>
      </w:r>
      <w:r w:rsidRPr="00A31E91">
        <w:rPr>
          <w:rFonts w:ascii="Calibri" w:hAnsi="Calibri"/>
          <w:b/>
          <w:sz w:val="22"/>
          <w:szCs w:val="22"/>
          <w:lang w:val="id-ID"/>
        </w:rPr>
        <w:t xml:space="preserve">Jl. </w:t>
      </w:r>
      <w:r>
        <w:rPr>
          <w:rFonts w:ascii="Calibri" w:hAnsi="Calibri"/>
          <w:b/>
          <w:sz w:val="22"/>
          <w:szCs w:val="22"/>
        </w:rPr>
        <w:t>Jendaral sudirman No.02 Kotabumi Lampung Utara</w:t>
      </w:r>
      <w:r>
        <w:rPr>
          <w:rFonts w:ascii="Calibri" w:hAnsi="Calibri"/>
          <w:sz w:val="22"/>
          <w:szCs w:val="22"/>
          <w:lang w:val="sv-SE"/>
        </w:rPr>
        <w:t>)</w:t>
      </w:r>
      <w:r>
        <w:rPr>
          <w:rFonts w:ascii="Calibri" w:hAnsi="Calibri"/>
          <w:sz w:val="22"/>
          <w:szCs w:val="22"/>
          <w:lang w:val="id-ID"/>
        </w:rPr>
        <w:t>.</w:t>
      </w:r>
    </w:p>
    <w:p w:rsidR="007B55EE" w:rsidRPr="009165D4" w:rsidRDefault="007B55EE" w:rsidP="007B55EE">
      <w:pPr>
        <w:spacing w:line="276" w:lineRule="auto"/>
        <w:ind w:left="425" w:hanging="425"/>
        <w:jc w:val="both"/>
        <w:rPr>
          <w:rFonts w:ascii="Calibri" w:hAnsi="Calibri"/>
          <w:sz w:val="22"/>
          <w:szCs w:val="22"/>
          <w:lang w:val="sv-SE"/>
        </w:rPr>
      </w:pPr>
    </w:p>
    <w:p w:rsidR="007B55EE" w:rsidRPr="009165D4" w:rsidRDefault="007B55EE" w:rsidP="007B55EE">
      <w:pPr>
        <w:pStyle w:val="ListParagraph"/>
        <w:numPr>
          <w:ilvl w:val="0"/>
          <w:numId w:val="2"/>
        </w:numPr>
        <w:spacing w:line="276" w:lineRule="auto"/>
        <w:ind w:left="425" w:hanging="425"/>
        <w:jc w:val="both"/>
        <w:rPr>
          <w:rFonts w:ascii="Calibri" w:hAnsi="Calibri"/>
          <w:sz w:val="22"/>
          <w:szCs w:val="22"/>
          <w:lang w:val="sv-SE"/>
        </w:rPr>
      </w:pPr>
      <w:r w:rsidRPr="009165D4">
        <w:rPr>
          <w:rFonts w:ascii="Calibri" w:hAnsi="Calibri"/>
          <w:sz w:val="22"/>
          <w:szCs w:val="22"/>
          <w:lang w:val="sv-SE"/>
        </w:rPr>
        <w:t>Bahwa PIHAK KEDUA adalah perusahaan yang bergerak dalam bidang usah</w:t>
      </w:r>
      <w:r>
        <w:rPr>
          <w:rFonts w:ascii="Calibri" w:hAnsi="Calibri"/>
          <w:sz w:val="22"/>
          <w:szCs w:val="22"/>
          <w:lang w:val="sv-SE"/>
        </w:rPr>
        <w:t>a Jasa Pengamanan yang meliputi</w:t>
      </w:r>
      <w:r w:rsidRPr="009165D4">
        <w:rPr>
          <w:rFonts w:ascii="Calibri" w:hAnsi="Calibri"/>
          <w:sz w:val="22"/>
          <w:szCs w:val="22"/>
          <w:lang w:val="sv-SE"/>
        </w:rPr>
        <w:t>: Jasa Pendidikan, Penyediaan dan Penyaluran Tenaga Pengaman serta Jasa Konsultasi Keamanan.</w:t>
      </w:r>
    </w:p>
    <w:p w:rsidR="007B55EE" w:rsidRPr="009165D4" w:rsidRDefault="007B55EE" w:rsidP="007B55EE">
      <w:pPr>
        <w:pStyle w:val="ListParagraph"/>
        <w:ind w:left="0"/>
        <w:rPr>
          <w:rFonts w:ascii="Calibri" w:hAnsi="Calibri"/>
          <w:sz w:val="22"/>
          <w:szCs w:val="22"/>
          <w:lang w:val="sv-SE"/>
        </w:rPr>
      </w:pPr>
    </w:p>
    <w:p w:rsidR="007B55EE" w:rsidRPr="00DE13C2" w:rsidRDefault="007B55EE" w:rsidP="00DE13C2">
      <w:pPr>
        <w:spacing w:line="276" w:lineRule="auto"/>
        <w:jc w:val="both"/>
        <w:rPr>
          <w:rFonts w:ascii="Calibri" w:hAnsi="Calibri"/>
          <w:sz w:val="22"/>
          <w:szCs w:val="22"/>
          <w:lang w:val="id-ID"/>
        </w:rPr>
      </w:pPr>
      <w:r w:rsidRPr="00DC328A">
        <w:rPr>
          <w:rFonts w:ascii="Calibri" w:hAnsi="Calibri"/>
          <w:sz w:val="22"/>
          <w:szCs w:val="22"/>
          <w:lang w:val="sv-SE"/>
        </w:rPr>
        <w:t xml:space="preserve">Berdasarkan hal – hal tersebut di atas, selanjutnya PARA PIHAK telah setuju dan sepakat untuk saling mengikatkan diri ke dalam suatu Perjanjian Kerjasama Penyediaan Tenaga Pengamanan (untuk selanjutnya disebut Perjanjian), dengan syarat dan ketentuan sebagai berikut : </w:t>
      </w:r>
    </w:p>
    <w:p w:rsidR="007B55EE" w:rsidRPr="009165D4" w:rsidRDefault="007B55EE" w:rsidP="007B55EE">
      <w:pPr>
        <w:spacing w:line="276" w:lineRule="auto"/>
        <w:jc w:val="center"/>
        <w:rPr>
          <w:rFonts w:ascii="Calibri" w:hAnsi="Calibri"/>
          <w:b/>
          <w:sz w:val="22"/>
          <w:szCs w:val="22"/>
        </w:rPr>
      </w:pPr>
      <w:r w:rsidRPr="009165D4">
        <w:rPr>
          <w:rFonts w:ascii="Calibri" w:hAnsi="Calibri"/>
          <w:b/>
          <w:sz w:val="22"/>
          <w:szCs w:val="22"/>
        </w:rPr>
        <w:lastRenderedPageBreak/>
        <w:t>PASAL 1</w:t>
      </w:r>
    </w:p>
    <w:p w:rsidR="007B55EE" w:rsidRPr="009165D4" w:rsidRDefault="007B55EE" w:rsidP="007B55EE">
      <w:pPr>
        <w:spacing w:line="276" w:lineRule="auto"/>
        <w:jc w:val="center"/>
        <w:rPr>
          <w:rFonts w:ascii="Calibri" w:hAnsi="Calibri"/>
          <w:b/>
          <w:sz w:val="22"/>
          <w:szCs w:val="22"/>
        </w:rPr>
      </w:pPr>
      <w:r w:rsidRPr="009165D4">
        <w:rPr>
          <w:rFonts w:ascii="Calibri" w:hAnsi="Calibri"/>
          <w:b/>
          <w:sz w:val="22"/>
          <w:szCs w:val="22"/>
        </w:rPr>
        <w:t>RUANG LINGKUP</w:t>
      </w:r>
    </w:p>
    <w:p w:rsidR="007B55EE" w:rsidRPr="009165D4" w:rsidRDefault="007B55EE" w:rsidP="007B55EE">
      <w:pPr>
        <w:spacing w:line="276" w:lineRule="auto"/>
        <w:jc w:val="both"/>
        <w:rPr>
          <w:rFonts w:ascii="Calibri" w:hAnsi="Calibri"/>
          <w:sz w:val="22"/>
          <w:szCs w:val="22"/>
        </w:rPr>
      </w:pPr>
    </w:p>
    <w:p w:rsidR="007B55EE" w:rsidRPr="009165D4" w:rsidRDefault="007B55EE" w:rsidP="007B55EE">
      <w:pPr>
        <w:pStyle w:val="ListParagraph"/>
        <w:numPr>
          <w:ilvl w:val="0"/>
          <w:numId w:val="3"/>
        </w:numPr>
        <w:spacing w:line="276" w:lineRule="auto"/>
        <w:ind w:left="426" w:hanging="426"/>
        <w:jc w:val="both"/>
        <w:rPr>
          <w:rFonts w:ascii="Calibri" w:hAnsi="Calibri"/>
          <w:sz w:val="22"/>
          <w:szCs w:val="22"/>
        </w:rPr>
      </w:pPr>
      <w:r w:rsidRPr="009165D4">
        <w:rPr>
          <w:rFonts w:ascii="Calibri" w:hAnsi="Calibri"/>
          <w:sz w:val="22"/>
          <w:szCs w:val="22"/>
        </w:rPr>
        <w:t>Definisi :</w:t>
      </w:r>
    </w:p>
    <w:p w:rsidR="007B55EE" w:rsidRPr="009165D4" w:rsidRDefault="007B55EE" w:rsidP="007B55EE">
      <w:pPr>
        <w:pStyle w:val="ListParagraph"/>
        <w:numPr>
          <w:ilvl w:val="0"/>
          <w:numId w:val="4"/>
        </w:numPr>
        <w:spacing w:line="276" w:lineRule="auto"/>
        <w:ind w:left="852" w:hanging="426"/>
        <w:jc w:val="both"/>
        <w:rPr>
          <w:rFonts w:ascii="Calibri" w:hAnsi="Calibri"/>
          <w:sz w:val="22"/>
          <w:szCs w:val="22"/>
        </w:rPr>
      </w:pPr>
      <w:r w:rsidRPr="009165D4">
        <w:rPr>
          <w:rFonts w:ascii="Calibri" w:hAnsi="Calibri"/>
          <w:sz w:val="22"/>
          <w:szCs w:val="22"/>
        </w:rPr>
        <w:t>Pengendalian Operasi adalah suatu kegiatan</w:t>
      </w:r>
      <w:r w:rsidRPr="009165D4">
        <w:rPr>
          <w:rFonts w:ascii="Calibri" w:hAnsi="Calibri"/>
          <w:sz w:val="22"/>
          <w:szCs w:val="22"/>
          <w:lang w:val="id-ID"/>
        </w:rPr>
        <w:t xml:space="preserve"> usaha</w:t>
      </w:r>
      <w:r w:rsidRPr="009165D4">
        <w:rPr>
          <w:rFonts w:ascii="Calibri" w:hAnsi="Calibri"/>
          <w:sz w:val="22"/>
          <w:szCs w:val="22"/>
        </w:rPr>
        <w:t>, pekerjaan dan</w:t>
      </w:r>
      <w:r w:rsidRPr="009165D4">
        <w:rPr>
          <w:rFonts w:ascii="Calibri" w:hAnsi="Calibri"/>
          <w:sz w:val="22"/>
          <w:szCs w:val="22"/>
          <w:lang w:val="id-ID"/>
        </w:rPr>
        <w:t xml:space="preserve"> kegiatan,</w:t>
      </w:r>
      <w:r w:rsidRPr="009165D4">
        <w:rPr>
          <w:rFonts w:ascii="Calibri" w:hAnsi="Calibri"/>
          <w:sz w:val="22"/>
          <w:szCs w:val="22"/>
        </w:rPr>
        <w:t xml:space="preserve"> yang berhubungan dengan </w:t>
      </w:r>
      <w:r w:rsidRPr="009165D4">
        <w:rPr>
          <w:rFonts w:ascii="Calibri" w:hAnsi="Calibri"/>
          <w:sz w:val="22"/>
          <w:szCs w:val="22"/>
          <w:lang w:val="id-ID"/>
        </w:rPr>
        <w:t xml:space="preserve">pengamanan, </w:t>
      </w:r>
      <w:r w:rsidRPr="009165D4">
        <w:rPr>
          <w:rFonts w:ascii="Calibri" w:hAnsi="Calibri"/>
          <w:sz w:val="22"/>
          <w:szCs w:val="22"/>
        </w:rPr>
        <w:t>pengaturan, penjagaan, pengawalan dan patroli yang merupakan kewenangan dan tanggung</w:t>
      </w:r>
      <w:r w:rsidRPr="009165D4">
        <w:rPr>
          <w:rFonts w:ascii="Calibri" w:hAnsi="Calibri"/>
          <w:sz w:val="22"/>
          <w:szCs w:val="22"/>
          <w:lang w:val="id-ID"/>
        </w:rPr>
        <w:t xml:space="preserve"> </w:t>
      </w:r>
      <w:r w:rsidRPr="009165D4">
        <w:rPr>
          <w:rFonts w:ascii="Calibri" w:hAnsi="Calibri"/>
          <w:sz w:val="22"/>
          <w:szCs w:val="22"/>
        </w:rPr>
        <w:t>jawab PIHAK PERTAMA dengan pelaksanaan</w:t>
      </w:r>
      <w:r>
        <w:rPr>
          <w:rFonts w:ascii="Calibri" w:hAnsi="Calibri"/>
          <w:sz w:val="22"/>
          <w:szCs w:val="22"/>
        </w:rPr>
        <w:t>nya</w:t>
      </w:r>
      <w:r w:rsidRPr="009165D4">
        <w:rPr>
          <w:rFonts w:ascii="Calibri" w:hAnsi="Calibri"/>
          <w:sz w:val="22"/>
          <w:szCs w:val="22"/>
        </w:rPr>
        <w:t xml:space="preserve">  menggunakan Tenaga Pengaman PIHAK KEDUA yang ditempatkan di Area Kerja PIHAK PERTAMA.</w:t>
      </w:r>
    </w:p>
    <w:p w:rsidR="007B55EE" w:rsidRPr="009165D4" w:rsidRDefault="007B55EE" w:rsidP="007B55EE">
      <w:pPr>
        <w:spacing w:line="276" w:lineRule="auto"/>
        <w:ind w:left="852" w:hanging="426"/>
        <w:jc w:val="both"/>
        <w:rPr>
          <w:rFonts w:ascii="Calibri" w:hAnsi="Calibri"/>
          <w:sz w:val="22"/>
          <w:szCs w:val="22"/>
        </w:rPr>
      </w:pPr>
    </w:p>
    <w:p w:rsidR="007B55EE" w:rsidRPr="009165D4" w:rsidRDefault="007B55EE" w:rsidP="007B55EE">
      <w:pPr>
        <w:pStyle w:val="ListParagraph"/>
        <w:numPr>
          <w:ilvl w:val="0"/>
          <w:numId w:val="4"/>
        </w:numPr>
        <w:spacing w:line="276" w:lineRule="auto"/>
        <w:ind w:left="852" w:hanging="426"/>
        <w:jc w:val="both"/>
        <w:rPr>
          <w:rFonts w:ascii="Calibri" w:hAnsi="Calibri"/>
          <w:sz w:val="22"/>
          <w:szCs w:val="22"/>
        </w:rPr>
      </w:pPr>
      <w:r w:rsidRPr="009165D4">
        <w:rPr>
          <w:rFonts w:ascii="Calibri" w:hAnsi="Calibri"/>
          <w:sz w:val="22"/>
          <w:szCs w:val="22"/>
        </w:rPr>
        <w:t>Tenaga Pengamanan PIHAK KEDUA yang dimaksud adalah Anggota Satuan Pengamanan (SATPAM) yang dikelola oleh PIHAK KEDUA untuk melaksanakan pengamanan dan ketertiban di Area kerja PIHAK PERTAMA dan di bawah Pengendalian Operasi yang merupakan wewenang dan tanggung jawab PIHAK PERTAMA.</w:t>
      </w:r>
    </w:p>
    <w:p w:rsidR="007B55EE" w:rsidRPr="009165D4" w:rsidRDefault="007B55EE" w:rsidP="007B55EE">
      <w:pPr>
        <w:spacing w:line="276" w:lineRule="auto"/>
        <w:ind w:left="852" w:hanging="426"/>
        <w:jc w:val="both"/>
        <w:rPr>
          <w:rFonts w:ascii="Calibri" w:hAnsi="Calibri"/>
          <w:sz w:val="22"/>
          <w:szCs w:val="22"/>
        </w:rPr>
      </w:pPr>
    </w:p>
    <w:p w:rsidR="007B55EE" w:rsidRPr="009165D4" w:rsidRDefault="007B55EE" w:rsidP="007B55EE">
      <w:pPr>
        <w:pStyle w:val="ListParagraph"/>
        <w:numPr>
          <w:ilvl w:val="0"/>
          <w:numId w:val="4"/>
        </w:numPr>
        <w:spacing w:line="276" w:lineRule="auto"/>
        <w:ind w:left="852" w:hanging="426"/>
        <w:jc w:val="both"/>
        <w:rPr>
          <w:rFonts w:ascii="Calibri" w:hAnsi="Calibri"/>
          <w:sz w:val="22"/>
          <w:szCs w:val="22"/>
        </w:rPr>
      </w:pPr>
      <w:r w:rsidRPr="009165D4">
        <w:rPr>
          <w:rFonts w:ascii="Calibri" w:hAnsi="Calibri"/>
          <w:sz w:val="22"/>
          <w:szCs w:val="22"/>
        </w:rPr>
        <w:t>Pengamanan adalah segala usaha</w:t>
      </w:r>
      <w:r w:rsidRPr="009165D4">
        <w:rPr>
          <w:rFonts w:ascii="Calibri" w:hAnsi="Calibri"/>
          <w:sz w:val="22"/>
          <w:szCs w:val="22"/>
          <w:lang w:val="id-ID"/>
        </w:rPr>
        <w:t>,</w:t>
      </w:r>
      <w:r w:rsidRPr="009165D4">
        <w:rPr>
          <w:rFonts w:ascii="Calibri" w:hAnsi="Calibri"/>
          <w:sz w:val="22"/>
          <w:szCs w:val="22"/>
        </w:rPr>
        <w:t xml:space="preserve"> </w:t>
      </w:r>
      <w:r w:rsidRPr="009165D4">
        <w:rPr>
          <w:rFonts w:ascii="Calibri" w:hAnsi="Calibri"/>
          <w:sz w:val="22"/>
          <w:szCs w:val="22"/>
          <w:lang w:val="id-ID"/>
        </w:rPr>
        <w:t xml:space="preserve">pekerjaan, </w:t>
      </w:r>
      <w:r w:rsidRPr="009165D4">
        <w:rPr>
          <w:rFonts w:ascii="Calibri" w:hAnsi="Calibri"/>
          <w:sz w:val="22"/>
          <w:szCs w:val="22"/>
        </w:rPr>
        <w:t xml:space="preserve">dan kegiatan mencegah/mengatasi timbulnya ancaman dan gangguan keamanan dan ketertiban di </w:t>
      </w:r>
      <w:r w:rsidRPr="009165D4">
        <w:rPr>
          <w:rFonts w:ascii="Calibri" w:hAnsi="Calibri"/>
          <w:sz w:val="22"/>
          <w:szCs w:val="22"/>
          <w:lang w:val="id-ID"/>
        </w:rPr>
        <w:t>l</w:t>
      </w:r>
      <w:r w:rsidRPr="009165D4">
        <w:rPr>
          <w:rFonts w:ascii="Calibri" w:hAnsi="Calibri"/>
          <w:sz w:val="22"/>
          <w:szCs w:val="22"/>
        </w:rPr>
        <w:t xml:space="preserve">ingkungan </w:t>
      </w:r>
      <w:r w:rsidRPr="009165D4">
        <w:rPr>
          <w:rFonts w:ascii="Calibri" w:hAnsi="Calibri"/>
          <w:sz w:val="22"/>
          <w:szCs w:val="22"/>
          <w:lang w:val="id-ID"/>
        </w:rPr>
        <w:t>k</w:t>
      </w:r>
      <w:r w:rsidRPr="009165D4">
        <w:rPr>
          <w:rFonts w:ascii="Calibri" w:hAnsi="Calibri"/>
          <w:sz w:val="22"/>
          <w:szCs w:val="22"/>
        </w:rPr>
        <w:t xml:space="preserve">erja PIHAK PERTAMA serta kegiatan lain yang disesuaikan dengan kebutuhan PIHAK PERTAMA </w:t>
      </w:r>
      <w:r w:rsidRPr="009165D4">
        <w:rPr>
          <w:rFonts w:ascii="Calibri" w:hAnsi="Calibri"/>
          <w:sz w:val="22"/>
          <w:szCs w:val="22"/>
          <w:lang w:val="id-ID"/>
        </w:rPr>
        <w:t>yang</w:t>
      </w:r>
      <w:r w:rsidRPr="009165D4">
        <w:rPr>
          <w:rFonts w:ascii="Calibri" w:hAnsi="Calibri"/>
          <w:sz w:val="22"/>
          <w:szCs w:val="22"/>
        </w:rPr>
        <w:t xml:space="preserve"> pelaksanaannya menggunakan Anggota SATPAM </w:t>
      </w:r>
      <w:r w:rsidRPr="009165D4">
        <w:rPr>
          <w:rFonts w:ascii="Calibri" w:hAnsi="Calibri"/>
          <w:sz w:val="22"/>
          <w:szCs w:val="22"/>
          <w:lang w:val="id-ID"/>
        </w:rPr>
        <w:t>y</w:t>
      </w:r>
      <w:r w:rsidRPr="009165D4">
        <w:rPr>
          <w:rFonts w:ascii="Calibri" w:hAnsi="Calibri"/>
          <w:sz w:val="22"/>
          <w:szCs w:val="22"/>
        </w:rPr>
        <w:t xml:space="preserve">ang ditempatkan di </w:t>
      </w:r>
      <w:r w:rsidRPr="009165D4">
        <w:rPr>
          <w:rFonts w:ascii="Calibri" w:hAnsi="Calibri"/>
          <w:sz w:val="22"/>
          <w:szCs w:val="22"/>
          <w:lang w:val="id-ID"/>
        </w:rPr>
        <w:t>l</w:t>
      </w:r>
      <w:r w:rsidRPr="009165D4">
        <w:rPr>
          <w:rFonts w:ascii="Calibri" w:hAnsi="Calibri"/>
          <w:sz w:val="22"/>
          <w:szCs w:val="22"/>
        </w:rPr>
        <w:t xml:space="preserve">ingkungan </w:t>
      </w:r>
      <w:r w:rsidRPr="009165D4">
        <w:rPr>
          <w:rFonts w:ascii="Calibri" w:hAnsi="Calibri"/>
          <w:sz w:val="22"/>
          <w:szCs w:val="22"/>
          <w:lang w:val="id-ID"/>
        </w:rPr>
        <w:t>k</w:t>
      </w:r>
      <w:r w:rsidRPr="009165D4">
        <w:rPr>
          <w:rFonts w:ascii="Calibri" w:hAnsi="Calibri"/>
          <w:sz w:val="22"/>
          <w:szCs w:val="22"/>
        </w:rPr>
        <w:t>erja PIHAK PERTAMA.</w:t>
      </w:r>
    </w:p>
    <w:p w:rsidR="007B55EE" w:rsidRPr="009165D4" w:rsidRDefault="007B55EE" w:rsidP="007B55EE">
      <w:pPr>
        <w:pStyle w:val="ListParagraph"/>
        <w:ind w:left="852" w:hanging="426"/>
        <w:rPr>
          <w:rFonts w:ascii="Calibri" w:hAnsi="Calibri"/>
          <w:sz w:val="22"/>
          <w:szCs w:val="22"/>
        </w:rPr>
      </w:pPr>
    </w:p>
    <w:p w:rsidR="007B55EE" w:rsidRPr="009165D4" w:rsidRDefault="007B55EE" w:rsidP="007B55EE">
      <w:pPr>
        <w:pStyle w:val="ListParagraph"/>
        <w:numPr>
          <w:ilvl w:val="0"/>
          <w:numId w:val="4"/>
        </w:numPr>
        <w:spacing w:line="276" w:lineRule="auto"/>
        <w:ind w:left="852" w:hanging="426"/>
        <w:jc w:val="both"/>
        <w:rPr>
          <w:rFonts w:ascii="Calibri" w:hAnsi="Calibri"/>
          <w:sz w:val="22"/>
          <w:szCs w:val="22"/>
        </w:rPr>
      </w:pPr>
      <w:r w:rsidRPr="009165D4">
        <w:rPr>
          <w:rFonts w:ascii="Calibri" w:hAnsi="Calibri"/>
          <w:sz w:val="22"/>
          <w:szCs w:val="22"/>
        </w:rPr>
        <w:t xml:space="preserve">Pengaturan adalah </w:t>
      </w:r>
      <w:r w:rsidRPr="009165D4">
        <w:rPr>
          <w:rFonts w:ascii="Calibri" w:hAnsi="Calibri"/>
          <w:sz w:val="22"/>
          <w:szCs w:val="22"/>
          <w:lang w:val="id-ID"/>
        </w:rPr>
        <w:t xml:space="preserve">Penegakan </w:t>
      </w:r>
      <w:r w:rsidRPr="009165D4">
        <w:rPr>
          <w:rFonts w:ascii="Calibri" w:hAnsi="Calibri"/>
          <w:sz w:val="22"/>
          <w:szCs w:val="22"/>
        </w:rPr>
        <w:t>tata tertib yang berlaku di Lingkungan Kerja PIHAK PERTAMA menyangkut keamanan dan ketertiban atau tugas – tugas lain dengan pelaksanaan</w:t>
      </w:r>
      <w:r w:rsidRPr="009165D4">
        <w:rPr>
          <w:rFonts w:ascii="Calibri" w:hAnsi="Calibri"/>
          <w:sz w:val="22"/>
          <w:szCs w:val="22"/>
          <w:lang w:val="id-ID"/>
        </w:rPr>
        <w:t>nya</w:t>
      </w:r>
      <w:r w:rsidRPr="009165D4">
        <w:rPr>
          <w:rFonts w:ascii="Calibri" w:hAnsi="Calibri"/>
          <w:sz w:val="22"/>
          <w:szCs w:val="22"/>
        </w:rPr>
        <w:t xml:space="preserve"> menggunakan Tenaga Pengaman PIHAK KEDUA.</w:t>
      </w:r>
    </w:p>
    <w:p w:rsidR="007B55EE" w:rsidRPr="009165D4" w:rsidRDefault="007B55EE" w:rsidP="007B55EE">
      <w:pPr>
        <w:spacing w:line="276" w:lineRule="auto"/>
        <w:ind w:left="852" w:hanging="426"/>
        <w:jc w:val="both"/>
        <w:rPr>
          <w:rFonts w:ascii="Calibri" w:hAnsi="Calibri"/>
          <w:sz w:val="22"/>
          <w:szCs w:val="22"/>
        </w:rPr>
      </w:pPr>
    </w:p>
    <w:p w:rsidR="007B55EE" w:rsidRPr="009165D4" w:rsidRDefault="007B55EE" w:rsidP="007B55EE">
      <w:pPr>
        <w:pStyle w:val="ListParagraph"/>
        <w:numPr>
          <w:ilvl w:val="0"/>
          <w:numId w:val="4"/>
        </w:numPr>
        <w:spacing w:line="276" w:lineRule="auto"/>
        <w:ind w:left="852" w:hanging="426"/>
        <w:jc w:val="both"/>
        <w:rPr>
          <w:rFonts w:ascii="Calibri" w:hAnsi="Calibri"/>
          <w:sz w:val="22"/>
          <w:szCs w:val="22"/>
        </w:rPr>
      </w:pPr>
      <w:r w:rsidRPr="009165D4">
        <w:rPr>
          <w:rFonts w:ascii="Calibri" w:hAnsi="Calibri"/>
          <w:sz w:val="22"/>
          <w:szCs w:val="22"/>
        </w:rPr>
        <w:t xml:space="preserve">Penjagaan adalah </w:t>
      </w:r>
      <w:r w:rsidRPr="009165D4">
        <w:rPr>
          <w:rFonts w:ascii="Calibri" w:hAnsi="Calibri"/>
          <w:sz w:val="22"/>
          <w:szCs w:val="22"/>
          <w:lang w:val="id-ID"/>
        </w:rPr>
        <w:t>s</w:t>
      </w:r>
      <w:r w:rsidRPr="009165D4">
        <w:rPr>
          <w:rFonts w:ascii="Calibri" w:hAnsi="Calibri"/>
          <w:sz w:val="22"/>
          <w:szCs w:val="22"/>
        </w:rPr>
        <w:t xml:space="preserve">uatu kegiatan yang dilakukan oleh Tenaga Pengaman PIHAK KEDUA untuk mengawasi masuk/keluarnya orang atau barang dan mengawasi keadaan – keadaan atau hal – hal yang mencurigakan di sekitar Area Kerja PIHAK PERTAMA. </w:t>
      </w:r>
    </w:p>
    <w:p w:rsidR="007B55EE" w:rsidRPr="009165D4" w:rsidRDefault="007B55EE" w:rsidP="007B55EE">
      <w:pPr>
        <w:pStyle w:val="ListParagraph"/>
        <w:ind w:left="852" w:hanging="426"/>
        <w:rPr>
          <w:rFonts w:ascii="Calibri" w:hAnsi="Calibri"/>
          <w:sz w:val="22"/>
          <w:szCs w:val="22"/>
        </w:rPr>
      </w:pPr>
    </w:p>
    <w:p w:rsidR="007B55EE" w:rsidRPr="009165D4" w:rsidRDefault="007B55EE" w:rsidP="007B55EE">
      <w:pPr>
        <w:pStyle w:val="ListParagraph"/>
        <w:numPr>
          <w:ilvl w:val="0"/>
          <w:numId w:val="4"/>
        </w:numPr>
        <w:spacing w:line="276" w:lineRule="auto"/>
        <w:ind w:left="852" w:hanging="426"/>
        <w:jc w:val="both"/>
        <w:rPr>
          <w:rFonts w:ascii="Calibri" w:hAnsi="Calibri"/>
          <w:sz w:val="22"/>
          <w:szCs w:val="22"/>
        </w:rPr>
      </w:pPr>
      <w:r w:rsidRPr="009165D4">
        <w:rPr>
          <w:rFonts w:ascii="Calibri" w:hAnsi="Calibri"/>
          <w:sz w:val="22"/>
          <w:szCs w:val="22"/>
        </w:rPr>
        <w:t>Pe</w:t>
      </w:r>
      <w:r w:rsidRPr="009165D4">
        <w:rPr>
          <w:rFonts w:ascii="Calibri" w:hAnsi="Calibri"/>
          <w:sz w:val="22"/>
          <w:szCs w:val="22"/>
          <w:lang w:val="id-ID"/>
        </w:rPr>
        <w:t xml:space="preserve">ngawalan adalah suatu kegiatan yang dilakukan oleh </w:t>
      </w:r>
      <w:r w:rsidRPr="009165D4">
        <w:rPr>
          <w:rFonts w:ascii="Calibri" w:hAnsi="Calibri"/>
          <w:sz w:val="22"/>
          <w:szCs w:val="22"/>
        </w:rPr>
        <w:t>Tenaga</w:t>
      </w:r>
      <w:r w:rsidRPr="009165D4">
        <w:rPr>
          <w:rFonts w:ascii="Calibri" w:hAnsi="Calibri"/>
          <w:sz w:val="22"/>
          <w:szCs w:val="22"/>
          <w:lang w:val="id-ID"/>
        </w:rPr>
        <w:t xml:space="preserve"> </w:t>
      </w:r>
      <w:r w:rsidRPr="009165D4">
        <w:rPr>
          <w:rFonts w:ascii="Calibri" w:hAnsi="Calibri"/>
          <w:sz w:val="22"/>
          <w:szCs w:val="22"/>
        </w:rPr>
        <w:t>Pengaman</w:t>
      </w:r>
      <w:r w:rsidRPr="009165D4">
        <w:rPr>
          <w:rFonts w:ascii="Calibri" w:hAnsi="Calibri"/>
          <w:sz w:val="22"/>
          <w:szCs w:val="22"/>
          <w:lang w:val="id-ID"/>
        </w:rPr>
        <w:t xml:space="preserve"> PIHAK KEDUA untuk memberikan keamanan terhadap orang/uang dari segala bentuk ancaman, gangguan dan bahaya. </w:t>
      </w:r>
    </w:p>
    <w:p w:rsidR="007B55EE" w:rsidRPr="009165D4" w:rsidRDefault="007B55EE" w:rsidP="007B55EE">
      <w:pPr>
        <w:pStyle w:val="ListParagraph"/>
        <w:ind w:left="852" w:hanging="426"/>
        <w:rPr>
          <w:rFonts w:ascii="Calibri" w:hAnsi="Calibri"/>
          <w:sz w:val="22"/>
          <w:szCs w:val="22"/>
        </w:rPr>
      </w:pPr>
    </w:p>
    <w:p w:rsidR="007B55EE" w:rsidRPr="009165D4" w:rsidRDefault="007B55EE" w:rsidP="007B55EE">
      <w:pPr>
        <w:pStyle w:val="ListParagraph"/>
        <w:numPr>
          <w:ilvl w:val="0"/>
          <w:numId w:val="4"/>
        </w:numPr>
        <w:spacing w:line="276" w:lineRule="auto"/>
        <w:ind w:left="852" w:hanging="426"/>
        <w:jc w:val="both"/>
        <w:rPr>
          <w:rFonts w:ascii="Calibri" w:hAnsi="Calibri"/>
          <w:sz w:val="22"/>
          <w:szCs w:val="22"/>
        </w:rPr>
      </w:pPr>
      <w:r w:rsidRPr="009165D4">
        <w:rPr>
          <w:rFonts w:ascii="Calibri" w:hAnsi="Calibri"/>
          <w:sz w:val="22"/>
          <w:szCs w:val="22"/>
        </w:rPr>
        <w:t xml:space="preserve">Patroli adalah kegiatan perondaan </w:t>
      </w:r>
      <w:r w:rsidRPr="009165D4">
        <w:rPr>
          <w:rFonts w:ascii="Calibri" w:hAnsi="Calibri"/>
          <w:sz w:val="22"/>
          <w:szCs w:val="22"/>
          <w:lang w:val="id-ID"/>
        </w:rPr>
        <w:t xml:space="preserve">di Area Lingkungan Kerja PIHAK PERTAMA </w:t>
      </w:r>
      <w:r w:rsidRPr="009165D4">
        <w:rPr>
          <w:rFonts w:ascii="Calibri" w:hAnsi="Calibri"/>
          <w:sz w:val="22"/>
          <w:szCs w:val="22"/>
        </w:rPr>
        <w:t>yang pelaksanaannya  dilakukan oleh Tenaga Pengaman PIHAK KEDUA di Area Kerja PIHAK PERTAMA dengan maksud mengadakan pengamatan, penelitian dan pemeriksaan terhadap segala sesuatu yang tidak wajar dan tidak pada tempatnya yang dapat atau diperkirakan menimbulkan ancaman dan gangguan</w:t>
      </w:r>
      <w:r w:rsidRPr="009165D4">
        <w:rPr>
          <w:rFonts w:ascii="Calibri" w:hAnsi="Calibri"/>
          <w:sz w:val="22"/>
          <w:szCs w:val="22"/>
          <w:lang w:val="id-ID"/>
        </w:rPr>
        <w:t xml:space="preserve"> keamanan serta ketertiban di </w:t>
      </w:r>
      <w:r w:rsidRPr="009165D4">
        <w:rPr>
          <w:rFonts w:ascii="Calibri" w:hAnsi="Calibri"/>
          <w:sz w:val="22"/>
          <w:szCs w:val="22"/>
        </w:rPr>
        <w:t xml:space="preserve">Area </w:t>
      </w:r>
      <w:r w:rsidRPr="009165D4">
        <w:rPr>
          <w:rFonts w:ascii="Calibri" w:hAnsi="Calibri"/>
          <w:sz w:val="22"/>
          <w:szCs w:val="22"/>
          <w:lang w:val="id-ID"/>
        </w:rPr>
        <w:t>Kerja PIHAK PERTAMA</w:t>
      </w:r>
      <w:r w:rsidRPr="009165D4">
        <w:rPr>
          <w:rFonts w:ascii="Calibri" w:hAnsi="Calibri"/>
          <w:sz w:val="22"/>
          <w:szCs w:val="22"/>
        </w:rPr>
        <w:t>.</w:t>
      </w:r>
    </w:p>
    <w:p w:rsidR="007B55EE" w:rsidRPr="009165D4" w:rsidRDefault="007B55EE" w:rsidP="007B55EE">
      <w:pPr>
        <w:pStyle w:val="ListParagraph"/>
        <w:ind w:left="0"/>
        <w:rPr>
          <w:rFonts w:ascii="Calibri" w:hAnsi="Calibri"/>
          <w:sz w:val="22"/>
          <w:szCs w:val="22"/>
          <w:lang w:val="id-ID"/>
        </w:rPr>
      </w:pPr>
    </w:p>
    <w:p w:rsidR="007B55EE" w:rsidRPr="009165D4" w:rsidRDefault="007B55EE" w:rsidP="007B55EE">
      <w:pPr>
        <w:pStyle w:val="ListParagraph"/>
        <w:numPr>
          <w:ilvl w:val="0"/>
          <w:numId w:val="3"/>
        </w:numPr>
        <w:spacing w:line="276" w:lineRule="auto"/>
        <w:ind w:left="425" w:hanging="425"/>
        <w:jc w:val="both"/>
        <w:rPr>
          <w:rFonts w:ascii="Calibri" w:hAnsi="Calibri"/>
          <w:sz w:val="22"/>
          <w:szCs w:val="22"/>
        </w:rPr>
      </w:pPr>
      <w:r w:rsidRPr="00DC328A">
        <w:rPr>
          <w:rFonts w:ascii="Calibri" w:hAnsi="Calibri"/>
          <w:sz w:val="22"/>
          <w:szCs w:val="22"/>
          <w:lang w:val="id-ID"/>
        </w:rPr>
        <w:t xml:space="preserve">PIHAK PERTAMA dengan ini memberikan pekerjaan kepada PIHAK KEDUA untuk menyediakan Tenaga Pengamanan (SATPAM) yang ditempatkan di Area Kerja PIHAK PERTAMA </w:t>
      </w:r>
      <w:r>
        <w:rPr>
          <w:rFonts w:ascii="Calibri" w:hAnsi="Calibri"/>
          <w:sz w:val="22"/>
          <w:szCs w:val="22"/>
          <w:lang w:val="id-ID"/>
        </w:rPr>
        <w:t>(</w:t>
      </w:r>
      <w:r w:rsidRPr="00DC328A">
        <w:rPr>
          <w:rFonts w:ascii="Calibri" w:hAnsi="Calibri"/>
          <w:b/>
          <w:sz w:val="22"/>
          <w:szCs w:val="22"/>
          <w:lang w:val="sv-SE"/>
        </w:rPr>
        <w:t xml:space="preserve">RS.MAYJEND RYACUDU KOTABUMI </w:t>
      </w:r>
      <w:r w:rsidRPr="00DC328A">
        <w:rPr>
          <w:rFonts w:ascii="Calibri" w:hAnsi="Calibri"/>
          <w:sz w:val="22"/>
          <w:szCs w:val="22"/>
          <w:lang w:val="id-ID"/>
        </w:rPr>
        <w:t>be</w:t>
      </w:r>
      <w:r w:rsidRPr="0020469F">
        <w:rPr>
          <w:rFonts w:ascii="Calibri" w:hAnsi="Calibri"/>
          <w:sz w:val="22"/>
          <w:szCs w:val="22"/>
          <w:lang w:val="sv-SE"/>
        </w:rPr>
        <w:t>rk</w:t>
      </w:r>
      <w:r w:rsidRPr="009165D4">
        <w:rPr>
          <w:rFonts w:ascii="Calibri" w:hAnsi="Calibri"/>
          <w:sz w:val="22"/>
          <w:szCs w:val="22"/>
          <w:lang w:val="sv-SE"/>
        </w:rPr>
        <w:t xml:space="preserve">edudukan </w:t>
      </w:r>
      <w:r>
        <w:rPr>
          <w:rFonts w:ascii="Calibri" w:hAnsi="Calibri"/>
          <w:sz w:val="22"/>
          <w:szCs w:val="22"/>
          <w:lang w:val="id-ID"/>
        </w:rPr>
        <w:t xml:space="preserve">: </w:t>
      </w:r>
      <w:r w:rsidRPr="00A31E91">
        <w:rPr>
          <w:rFonts w:ascii="Calibri" w:hAnsi="Calibri"/>
          <w:b/>
          <w:sz w:val="22"/>
          <w:szCs w:val="22"/>
          <w:lang w:val="id-ID"/>
        </w:rPr>
        <w:t xml:space="preserve">Jl. </w:t>
      </w:r>
      <w:r>
        <w:rPr>
          <w:rFonts w:ascii="Calibri" w:hAnsi="Calibri"/>
          <w:b/>
          <w:sz w:val="22"/>
          <w:szCs w:val="22"/>
        </w:rPr>
        <w:t>Jendaral sudirman No.02 Kotabumi Lampung Utara</w:t>
      </w:r>
      <w:r w:rsidRPr="00355186">
        <w:rPr>
          <w:rFonts w:ascii="Calibri" w:hAnsi="Calibri"/>
          <w:sz w:val="22"/>
          <w:szCs w:val="22"/>
          <w:lang w:val="id-ID"/>
        </w:rPr>
        <w:t>)</w:t>
      </w:r>
      <w:r w:rsidRPr="009165D4">
        <w:rPr>
          <w:rFonts w:ascii="Calibri" w:hAnsi="Calibri"/>
          <w:sz w:val="22"/>
          <w:szCs w:val="22"/>
          <w:lang w:val="sv-SE"/>
        </w:rPr>
        <w:t>,</w:t>
      </w:r>
      <w:r w:rsidRPr="009165D4">
        <w:rPr>
          <w:rFonts w:ascii="Calibri" w:hAnsi="Calibri"/>
          <w:sz w:val="22"/>
          <w:szCs w:val="22"/>
        </w:rPr>
        <w:t xml:space="preserve"> dan PIHAK KEDUA bersedia menerima pekerjaan dari PIHAK PERTAMA </w:t>
      </w:r>
    </w:p>
    <w:p w:rsidR="007B55EE" w:rsidRPr="009165D4" w:rsidRDefault="007B55EE" w:rsidP="007B55EE">
      <w:pPr>
        <w:pStyle w:val="ListParagraph"/>
        <w:spacing w:line="276" w:lineRule="auto"/>
        <w:ind w:left="425" w:hanging="425"/>
        <w:jc w:val="both"/>
        <w:rPr>
          <w:rFonts w:ascii="Calibri" w:hAnsi="Calibri"/>
          <w:sz w:val="22"/>
          <w:szCs w:val="22"/>
        </w:rPr>
      </w:pPr>
    </w:p>
    <w:p w:rsidR="007B55EE" w:rsidRPr="009165D4" w:rsidRDefault="007B55EE" w:rsidP="007B55EE">
      <w:pPr>
        <w:pStyle w:val="ListParagraph"/>
        <w:numPr>
          <w:ilvl w:val="0"/>
          <w:numId w:val="3"/>
        </w:numPr>
        <w:spacing w:line="276" w:lineRule="auto"/>
        <w:ind w:left="425" w:hanging="425"/>
        <w:jc w:val="both"/>
        <w:rPr>
          <w:rFonts w:ascii="Calibri" w:hAnsi="Calibri"/>
          <w:sz w:val="22"/>
          <w:szCs w:val="22"/>
        </w:rPr>
      </w:pPr>
      <w:r w:rsidRPr="009165D4">
        <w:rPr>
          <w:rFonts w:ascii="Calibri" w:hAnsi="Calibri"/>
          <w:sz w:val="22"/>
          <w:szCs w:val="22"/>
          <w:lang w:val="id-ID"/>
        </w:rPr>
        <w:lastRenderedPageBreak/>
        <w:t xml:space="preserve">Jumlah Personel </w:t>
      </w:r>
      <w:r w:rsidRPr="009165D4">
        <w:rPr>
          <w:rFonts w:ascii="Calibri" w:hAnsi="Calibri"/>
          <w:sz w:val="22"/>
          <w:szCs w:val="22"/>
        </w:rPr>
        <w:t>Tenaga Pengaman  PIHAK KEDUA yang dibutuhkan oleh PIHAK PERTAMA a</w:t>
      </w:r>
      <w:r>
        <w:rPr>
          <w:rFonts w:ascii="Calibri" w:hAnsi="Calibri"/>
          <w:sz w:val="22"/>
          <w:szCs w:val="22"/>
        </w:rPr>
        <w:t xml:space="preserve">dalah </w:t>
      </w:r>
      <w:r>
        <w:rPr>
          <w:rFonts w:ascii="Calibri" w:hAnsi="Calibri"/>
          <w:b/>
          <w:sz w:val="22"/>
          <w:szCs w:val="22"/>
        </w:rPr>
        <w:t xml:space="preserve">11               </w:t>
      </w:r>
      <w:r>
        <w:rPr>
          <w:rFonts w:ascii="Calibri" w:hAnsi="Calibri"/>
          <w:b/>
          <w:sz w:val="22"/>
          <w:szCs w:val="22"/>
          <w:lang w:val="id-ID"/>
        </w:rPr>
        <w:t>(</w:t>
      </w:r>
      <w:r>
        <w:rPr>
          <w:rFonts w:ascii="Calibri" w:hAnsi="Calibri"/>
          <w:b/>
          <w:sz w:val="22"/>
          <w:szCs w:val="22"/>
        </w:rPr>
        <w:t xml:space="preserve"> Sebelas </w:t>
      </w:r>
      <w:r>
        <w:rPr>
          <w:rFonts w:ascii="Calibri" w:hAnsi="Calibri"/>
          <w:b/>
          <w:sz w:val="22"/>
          <w:szCs w:val="22"/>
          <w:lang w:val="id-ID"/>
        </w:rPr>
        <w:t>)</w:t>
      </w:r>
      <w:r w:rsidRPr="009165D4">
        <w:rPr>
          <w:rFonts w:ascii="Calibri" w:hAnsi="Calibri"/>
          <w:sz w:val="22"/>
          <w:szCs w:val="22"/>
        </w:rPr>
        <w:t xml:space="preserve"> personel</w:t>
      </w:r>
      <w:r>
        <w:rPr>
          <w:rFonts w:ascii="Calibri" w:hAnsi="Calibri"/>
          <w:sz w:val="22"/>
          <w:szCs w:val="22"/>
        </w:rPr>
        <w:t xml:space="preserve"> dimana </w:t>
      </w:r>
      <w:r w:rsidRPr="00DC328A">
        <w:rPr>
          <w:rFonts w:ascii="Calibri" w:hAnsi="Calibri"/>
          <w:b/>
          <w:bCs/>
          <w:sz w:val="22"/>
          <w:szCs w:val="22"/>
        </w:rPr>
        <w:t>10 ( Sepuluh )</w:t>
      </w:r>
      <w:r>
        <w:rPr>
          <w:rFonts w:ascii="Calibri" w:hAnsi="Calibri"/>
          <w:sz w:val="22"/>
          <w:szCs w:val="22"/>
        </w:rPr>
        <w:t xml:space="preserve"> Anggota Satpam dan </w:t>
      </w:r>
      <w:r>
        <w:rPr>
          <w:rFonts w:ascii="Calibri" w:hAnsi="Calibri"/>
          <w:b/>
          <w:bCs/>
          <w:sz w:val="22"/>
          <w:szCs w:val="22"/>
        </w:rPr>
        <w:t xml:space="preserve">1 ( Satu ) Danru </w:t>
      </w:r>
      <w:r w:rsidRPr="00DC328A">
        <w:rPr>
          <w:rFonts w:ascii="Calibri" w:hAnsi="Calibri"/>
          <w:b/>
          <w:bCs/>
          <w:sz w:val="22"/>
          <w:szCs w:val="22"/>
        </w:rPr>
        <w:t>Satpam</w:t>
      </w:r>
      <w:r>
        <w:rPr>
          <w:rFonts w:ascii="Calibri" w:hAnsi="Calibri"/>
          <w:sz w:val="22"/>
          <w:szCs w:val="22"/>
        </w:rPr>
        <w:t xml:space="preserve"> </w:t>
      </w:r>
      <w:r w:rsidRPr="009165D4">
        <w:rPr>
          <w:rFonts w:ascii="Calibri" w:hAnsi="Calibri"/>
          <w:sz w:val="22"/>
          <w:szCs w:val="22"/>
        </w:rPr>
        <w:t xml:space="preserve">. Selanjutnya apabila </w:t>
      </w:r>
      <w:r w:rsidRPr="009165D4">
        <w:rPr>
          <w:rFonts w:ascii="Calibri" w:hAnsi="Calibri"/>
          <w:sz w:val="22"/>
          <w:szCs w:val="22"/>
          <w:lang w:val="id-ID"/>
        </w:rPr>
        <w:t xml:space="preserve">dikemudian hari </w:t>
      </w:r>
      <w:r w:rsidRPr="009165D4">
        <w:rPr>
          <w:rFonts w:ascii="Calibri" w:hAnsi="Calibri"/>
          <w:sz w:val="22"/>
          <w:szCs w:val="22"/>
        </w:rPr>
        <w:t xml:space="preserve">ada penambahan Tenaga Pengaman maka kualifikasi Tenaga Pengaman </w:t>
      </w:r>
      <w:proofErr w:type="gramStart"/>
      <w:r w:rsidRPr="009165D4">
        <w:rPr>
          <w:rFonts w:ascii="Calibri" w:hAnsi="Calibri"/>
          <w:sz w:val="22"/>
          <w:szCs w:val="22"/>
        </w:rPr>
        <w:t>akan</w:t>
      </w:r>
      <w:proofErr w:type="gramEnd"/>
      <w:r w:rsidRPr="009165D4">
        <w:rPr>
          <w:rFonts w:ascii="Calibri" w:hAnsi="Calibri"/>
          <w:sz w:val="22"/>
          <w:szCs w:val="22"/>
        </w:rPr>
        <w:t xml:space="preserve"> </w:t>
      </w:r>
      <w:r w:rsidRPr="009165D4">
        <w:rPr>
          <w:rFonts w:ascii="Calibri" w:hAnsi="Calibri"/>
          <w:sz w:val="22"/>
          <w:szCs w:val="22"/>
          <w:lang w:val="id-ID"/>
        </w:rPr>
        <w:t>di</w:t>
      </w:r>
      <w:r w:rsidRPr="009165D4">
        <w:rPr>
          <w:rFonts w:ascii="Calibri" w:hAnsi="Calibri"/>
          <w:sz w:val="22"/>
          <w:szCs w:val="22"/>
        </w:rPr>
        <w:t xml:space="preserve">sesuaikan dengan permintaan PIHAK PERTAMA. </w:t>
      </w:r>
    </w:p>
    <w:p w:rsidR="007B55EE" w:rsidRPr="00A2496D" w:rsidRDefault="007B55EE" w:rsidP="007B55EE">
      <w:pPr>
        <w:rPr>
          <w:rFonts w:ascii="Calibri" w:hAnsi="Calibri"/>
          <w:sz w:val="22"/>
          <w:szCs w:val="22"/>
        </w:rPr>
      </w:pPr>
    </w:p>
    <w:p w:rsidR="007B55EE" w:rsidRPr="009165D4" w:rsidRDefault="007B55EE" w:rsidP="007B55EE">
      <w:pPr>
        <w:pStyle w:val="ListParagraph"/>
        <w:numPr>
          <w:ilvl w:val="0"/>
          <w:numId w:val="3"/>
        </w:numPr>
        <w:spacing w:line="276" w:lineRule="auto"/>
        <w:ind w:left="425" w:hanging="425"/>
        <w:jc w:val="both"/>
        <w:rPr>
          <w:rFonts w:ascii="Calibri" w:hAnsi="Calibri"/>
          <w:sz w:val="22"/>
          <w:szCs w:val="22"/>
        </w:rPr>
      </w:pPr>
      <w:r w:rsidRPr="009165D4">
        <w:rPr>
          <w:rFonts w:ascii="Calibri" w:hAnsi="Calibri"/>
          <w:sz w:val="22"/>
          <w:szCs w:val="22"/>
        </w:rPr>
        <w:t xml:space="preserve">PIHAK PERTAMA akan memberikan tugas kepada Tenaga </w:t>
      </w:r>
      <w:proofErr w:type="gramStart"/>
      <w:r w:rsidRPr="009165D4">
        <w:rPr>
          <w:rFonts w:ascii="Calibri" w:hAnsi="Calibri"/>
          <w:sz w:val="22"/>
          <w:szCs w:val="22"/>
        </w:rPr>
        <w:t>Pengaman  PIHAK</w:t>
      </w:r>
      <w:proofErr w:type="gramEnd"/>
      <w:r w:rsidRPr="009165D4">
        <w:rPr>
          <w:rFonts w:ascii="Calibri" w:hAnsi="Calibri"/>
          <w:sz w:val="22"/>
          <w:szCs w:val="22"/>
        </w:rPr>
        <w:t xml:space="preserve"> KEDUA sebagaimana diatur dalam Pedoman Pelaksanaan Tugas Satpam yang dikeluarkan oleh Kepolisian Negara Republik Indonesia. Penugasan kepada Tenaga Pengaman PIHAK KEDUA yang tidak mengacu pada Pedoman Pelaksanaan Tugas  akan merupakan tanggung</w:t>
      </w:r>
      <w:r w:rsidRPr="009165D4">
        <w:rPr>
          <w:rFonts w:ascii="Calibri" w:hAnsi="Calibri"/>
          <w:sz w:val="22"/>
          <w:szCs w:val="22"/>
          <w:lang w:val="id-ID"/>
        </w:rPr>
        <w:t xml:space="preserve"> </w:t>
      </w:r>
      <w:r w:rsidRPr="009165D4">
        <w:rPr>
          <w:rFonts w:ascii="Calibri" w:hAnsi="Calibri"/>
          <w:sz w:val="22"/>
          <w:szCs w:val="22"/>
        </w:rPr>
        <w:t>jawab PIHAK PERTAMA</w:t>
      </w:r>
    </w:p>
    <w:p w:rsidR="007B55EE" w:rsidRDefault="007B55EE" w:rsidP="007B55EE">
      <w:pPr>
        <w:spacing w:line="276" w:lineRule="auto"/>
        <w:jc w:val="center"/>
        <w:rPr>
          <w:rFonts w:ascii="Calibri" w:hAnsi="Calibri"/>
          <w:b/>
          <w:sz w:val="22"/>
          <w:szCs w:val="22"/>
          <w:lang w:val="id-ID"/>
        </w:rPr>
      </w:pPr>
    </w:p>
    <w:p w:rsidR="007B55EE" w:rsidRPr="009165D4" w:rsidRDefault="007B55EE" w:rsidP="007B55EE">
      <w:pPr>
        <w:spacing w:line="276" w:lineRule="auto"/>
        <w:jc w:val="center"/>
        <w:rPr>
          <w:rFonts w:ascii="Calibri" w:hAnsi="Calibri"/>
          <w:b/>
          <w:sz w:val="22"/>
          <w:szCs w:val="22"/>
        </w:rPr>
      </w:pPr>
      <w:r w:rsidRPr="009165D4">
        <w:rPr>
          <w:rFonts w:ascii="Calibri" w:hAnsi="Calibri"/>
          <w:b/>
          <w:sz w:val="22"/>
          <w:szCs w:val="22"/>
        </w:rPr>
        <w:t>PASAL 2</w:t>
      </w:r>
    </w:p>
    <w:p w:rsidR="007B55EE" w:rsidRPr="009165D4" w:rsidRDefault="007B55EE" w:rsidP="007B55EE">
      <w:pPr>
        <w:spacing w:line="276" w:lineRule="auto"/>
        <w:jc w:val="center"/>
        <w:rPr>
          <w:rFonts w:ascii="Calibri" w:hAnsi="Calibri"/>
          <w:b/>
          <w:sz w:val="22"/>
          <w:szCs w:val="22"/>
        </w:rPr>
      </w:pPr>
      <w:r w:rsidRPr="009165D4">
        <w:rPr>
          <w:rFonts w:ascii="Calibri" w:hAnsi="Calibri"/>
          <w:b/>
          <w:sz w:val="22"/>
          <w:szCs w:val="22"/>
        </w:rPr>
        <w:t>JANGKA WAKTU PERJANJIAN</w:t>
      </w:r>
    </w:p>
    <w:p w:rsidR="004E10EF" w:rsidRPr="004E10EF" w:rsidRDefault="004E10EF" w:rsidP="00DE13C2">
      <w:pPr>
        <w:jc w:val="both"/>
        <w:rPr>
          <w:rFonts w:ascii="Calibri" w:hAnsi="Calibri"/>
          <w:sz w:val="22"/>
          <w:szCs w:val="22"/>
          <w:lang w:val="id-ID"/>
        </w:rPr>
      </w:pPr>
    </w:p>
    <w:p w:rsidR="007B55EE" w:rsidRPr="00DC328A" w:rsidRDefault="007B55EE" w:rsidP="007B55EE">
      <w:pPr>
        <w:pStyle w:val="ListParagraph"/>
        <w:numPr>
          <w:ilvl w:val="0"/>
          <w:numId w:val="5"/>
        </w:numPr>
        <w:spacing w:line="276" w:lineRule="auto"/>
        <w:ind w:left="425" w:hanging="425"/>
        <w:jc w:val="both"/>
        <w:rPr>
          <w:rFonts w:ascii="Calibri" w:hAnsi="Calibri"/>
          <w:sz w:val="22"/>
          <w:szCs w:val="22"/>
          <w:lang w:val="sv-SE"/>
        </w:rPr>
      </w:pPr>
      <w:r w:rsidRPr="00DC328A">
        <w:rPr>
          <w:rFonts w:ascii="Calibri" w:hAnsi="Calibri"/>
          <w:sz w:val="22"/>
          <w:szCs w:val="22"/>
          <w:lang w:val="sv-SE"/>
        </w:rPr>
        <w:t xml:space="preserve">Jangka waktu perjanjian ditetapkan selama </w:t>
      </w:r>
      <w:r w:rsidR="00DE13C2">
        <w:rPr>
          <w:rFonts w:ascii="Calibri" w:hAnsi="Calibri"/>
          <w:b/>
          <w:sz w:val="22"/>
          <w:szCs w:val="22"/>
          <w:lang w:val="id-ID"/>
        </w:rPr>
        <w:t>6 Bulan</w:t>
      </w:r>
      <w:r w:rsidRPr="00DC328A">
        <w:rPr>
          <w:rFonts w:ascii="Calibri" w:hAnsi="Calibri"/>
          <w:sz w:val="22"/>
          <w:szCs w:val="22"/>
        </w:rPr>
        <w:t>, terhitung</w:t>
      </w:r>
      <w:r w:rsidRPr="00DC328A">
        <w:rPr>
          <w:rFonts w:ascii="Calibri" w:hAnsi="Calibri"/>
          <w:sz w:val="22"/>
          <w:szCs w:val="22"/>
          <w:lang w:val="id-ID"/>
        </w:rPr>
        <w:t xml:space="preserve"> </w:t>
      </w:r>
      <w:r w:rsidRPr="00DC328A">
        <w:rPr>
          <w:rFonts w:ascii="Calibri" w:hAnsi="Calibri"/>
          <w:sz w:val="22"/>
          <w:szCs w:val="22"/>
        </w:rPr>
        <w:t>mulai  tanggal</w:t>
      </w:r>
      <w:r>
        <w:rPr>
          <w:rFonts w:ascii="Calibri" w:hAnsi="Calibri"/>
          <w:sz w:val="22"/>
          <w:szCs w:val="22"/>
          <w:lang w:val="id-ID"/>
        </w:rPr>
        <w:t xml:space="preserve"> </w:t>
      </w:r>
      <w:r w:rsidRPr="007B55EE">
        <w:rPr>
          <w:rFonts w:ascii="Calibri" w:hAnsi="Calibri"/>
          <w:b/>
          <w:sz w:val="22"/>
          <w:szCs w:val="22"/>
          <w:lang w:val="id-ID"/>
        </w:rPr>
        <w:t>1 Januari</w:t>
      </w:r>
      <w:r>
        <w:rPr>
          <w:rFonts w:ascii="Calibri" w:hAnsi="Calibri"/>
          <w:sz w:val="22"/>
          <w:szCs w:val="22"/>
          <w:lang w:val="id-ID"/>
        </w:rPr>
        <w:t xml:space="preserve"> </w:t>
      </w:r>
      <w:r w:rsidRPr="00DC328A">
        <w:rPr>
          <w:rFonts w:ascii="Calibri" w:hAnsi="Calibri"/>
          <w:b/>
          <w:sz w:val="22"/>
          <w:szCs w:val="22"/>
        </w:rPr>
        <w:t xml:space="preserve"> </w:t>
      </w:r>
      <w:r>
        <w:rPr>
          <w:rFonts w:ascii="Calibri" w:hAnsi="Calibri"/>
          <w:b/>
          <w:sz w:val="22"/>
          <w:szCs w:val="22"/>
          <w:lang w:val="id-ID"/>
        </w:rPr>
        <w:t xml:space="preserve">2019 </w:t>
      </w:r>
      <w:r w:rsidRPr="00DC328A">
        <w:rPr>
          <w:rFonts w:ascii="Calibri" w:hAnsi="Calibri"/>
          <w:sz w:val="22"/>
          <w:szCs w:val="22"/>
        </w:rPr>
        <w:t xml:space="preserve">sampai dengan tanggal </w:t>
      </w:r>
      <w:r w:rsidR="00DE13C2">
        <w:rPr>
          <w:rFonts w:ascii="Calibri" w:hAnsi="Calibri"/>
          <w:b/>
          <w:sz w:val="22"/>
          <w:szCs w:val="22"/>
          <w:lang w:val="id-ID"/>
        </w:rPr>
        <w:t>30 Juni</w:t>
      </w:r>
      <w:r>
        <w:rPr>
          <w:rFonts w:ascii="Calibri" w:hAnsi="Calibri"/>
          <w:b/>
          <w:sz w:val="22"/>
          <w:szCs w:val="22"/>
          <w:lang w:val="id-ID"/>
        </w:rPr>
        <w:t xml:space="preserve"> 2019</w:t>
      </w:r>
    </w:p>
    <w:p w:rsidR="007B55EE" w:rsidRPr="00DC328A" w:rsidRDefault="007B55EE" w:rsidP="007B55EE">
      <w:pPr>
        <w:pStyle w:val="ListParagraph"/>
        <w:spacing w:line="276" w:lineRule="auto"/>
        <w:ind w:left="425"/>
        <w:jc w:val="both"/>
        <w:rPr>
          <w:rFonts w:ascii="Calibri" w:hAnsi="Calibri"/>
          <w:sz w:val="22"/>
          <w:szCs w:val="22"/>
          <w:lang w:val="sv-SE"/>
        </w:rPr>
      </w:pPr>
    </w:p>
    <w:p w:rsidR="007B55EE" w:rsidRDefault="007B55EE" w:rsidP="007B55EE">
      <w:pPr>
        <w:pStyle w:val="ListParagraph"/>
        <w:numPr>
          <w:ilvl w:val="0"/>
          <w:numId w:val="5"/>
        </w:numPr>
        <w:spacing w:line="276" w:lineRule="auto"/>
        <w:ind w:left="425" w:hanging="425"/>
        <w:jc w:val="both"/>
        <w:rPr>
          <w:rFonts w:ascii="Calibri" w:hAnsi="Calibri"/>
          <w:sz w:val="22"/>
          <w:szCs w:val="22"/>
        </w:rPr>
      </w:pPr>
      <w:r w:rsidRPr="009165D4">
        <w:rPr>
          <w:rFonts w:ascii="Calibri" w:hAnsi="Calibri"/>
          <w:sz w:val="22"/>
          <w:szCs w:val="22"/>
          <w:lang w:val="sv-SE"/>
        </w:rPr>
        <w:t xml:space="preserve">Apabila PIHAK PERTAMA bermaksud untuk memperpanjang </w:t>
      </w:r>
      <w:r>
        <w:rPr>
          <w:rFonts w:ascii="Calibri" w:hAnsi="Calibri"/>
          <w:sz w:val="22"/>
          <w:szCs w:val="22"/>
          <w:lang w:val="id-ID"/>
        </w:rPr>
        <w:t xml:space="preserve">/tidak memperpanjang </w:t>
      </w:r>
      <w:r w:rsidRPr="009165D4">
        <w:rPr>
          <w:rFonts w:ascii="Calibri" w:hAnsi="Calibri"/>
          <w:sz w:val="22"/>
          <w:szCs w:val="22"/>
          <w:lang w:val="sv-SE"/>
        </w:rPr>
        <w:t xml:space="preserve">jangka waktu Perjanjian ini, maka maksud tersebut harus diberitahukan kepada PIHAK KEDUA secara tertulis minimal 1 (satu) bulan sebelum jangka waktu berakhirnya Perjanjian </w:t>
      </w:r>
      <w:r w:rsidRPr="009165D4">
        <w:rPr>
          <w:rFonts w:ascii="Calibri" w:hAnsi="Calibri"/>
          <w:sz w:val="22"/>
          <w:szCs w:val="22"/>
          <w:lang w:val="id-ID"/>
        </w:rPr>
        <w:t xml:space="preserve">Kerjasama </w:t>
      </w:r>
      <w:r w:rsidRPr="009165D4">
        <w:rPr>
          <w:rFonts w:ascii="Calibri" w:hAnsi="Calibri"/>
          <w:sz w:val="22"/>
          <w:szCs w:val="22"/>
          <w:lang w:val="sv-SE"/>
        </w:rPr>
        <w:t xml:space="preserve">ini, dengan ketentuan </w:t>
      </w:r>
      <w:r w:rsidRPr="00DC328A">
        <w:rPr>
          <w:rFonts w:ascii="Calibri" w:hAnsi="Calibri"/>
          <w:sz w:val="22"/>
          <w:szCs w:val="22"/>
          <w:lang w:val="sv-SE"/>
        </w:rPr>
        <w:t xml:space="preserve">PARA PIHAK akan merundingkan kembali syarat, kondisi dan ketentuan dari Perjanjian tersebut. </w:t>
      </w:r>
      <w:r w:rsidRPr="009165D4">
        <w:rPr>
          <w:rFonts w:ascii="Calibri" w:hAnsi="Calibri"/>
          <w:sz w:val="22"/>
          <w:szCs w:val="22"/>
        </w:rPr>
        <w:t>Untuk Perpanjangan Perjanjian</w:t>
      </w:r>
      <w:r w:rsidRPr="009165D4">
        <w:rPr>
          <w:rFonts w:ascii="Calibri" w:hAnsi="Calibri"/>
          <w:sz w:val="22"/>
          <w:szCs w:val="22"/>
          <w:lang w:val="id-ID"/>
        </w:rPr>
        <w:t xml:space="preserve"> Kerjasama</w:t>
      </w:r>
      <w:r w:rsidRPr="009165D4">
        <w:rPr>
          <w:rFonts w:ascii="Calibri" w:hAnsi="Calibri"/>
          <w:sz w:val="22"/>
          <w:szCs w:val="22"/>
        </w:rPr>
        <w:t xml:space="preserve"> ini </w:t>
      </w:r>
      <w:proofErr w:type="gramStart"/>
      <w:r w:rsidRPr="009165D4">
        <w:rPr>
          <w:rFonts w:ascii="Calibri" w:hAnsi="Calibri"/>
          <w:sz w:val="22"/>
          <w:szCs w:val="22"/>
        </w:rPr>
        <w:t>akan</w:t>
      </w:r>
      <w:proofErr w:type="gramEnd"/>
      <w:r w:rsidRPr="009165D4">
        <w:rPr>
          <w:rFonts w:ascii="Calibri" w:hAnsi="Calibri"/>
          <w:sz w:val="22"/>
          <w:szCs w:val="22"/>
        </w:rPr>
        <w:t xml:space="preserve"> dibuat Addendum tersendiri yang ditandatangani oleh PARA PIHAK dan merupakan bagian yang tidak terpisahkan dari Perjanjian ini.</w:t>
      </w:r>
    </w:p>
    <w:p w:rsidR="007B55EE" w:rsidRPr="00BA75C6" w:rsidRDefault="007B55EE" w:rsidP="007B55EE">
      <w:pPr>
        <w:pStyle w:val="ListParagraph"/>
        <w:ind w:left="436"/>
        <w:rPr>
          <w:rFonts w:ascii="Calibri" w:hAnsi="Calibri"/>
          <w:sz w:val="22"/>
          <w:szCs w:val="22"/>
        </w:rPr>
      </w:pPr>
    </w:p>
    <w:p w:rsidR="007B55EE" w:rsidRPr="009165D4" w:rsidRDefault="007B55EE" w:rsidP="007B55EE">
      <w:pPr>
        <w:pStyle w:val="ListParagraph"/>
        <w:numPr>
          <w:ilvl w:val="0"/>
          <w:numId w:val="5"/>
        </w:numPr>
        <w:spacing w:line="276" w:lineRule="auto"/>
        <w:ind w:left="425" w:hanging="425"/>
        <w:jc w:val="both"/>
        <w:rPr>
          <w:rFonts w:ascii="Calibri" w:hAnsi="Calibri"/>
          <w:sz w:val="22"/>
          <w:szCs w:val="22"/>
        </w:rPr>
      </w:pPr>
      <w:r>
        <w:rPr>
          <w:rFonts w:ascii="Calibri" w:hAnsi="Calibri"/>
          <w:sz w:val="22"/>
          <w:szCs w:val="22"/>
          <w:lang w:val="id-ID"/>
        </w:rPr>
        <w:t>Apabila PIHAK PERTAMA dalam jangka waktu minimal 1 (satu) bulan tidak memberitahukan mengenai hal diperpanjang atau tidaknya jangka waktu perjanjian ini kepada PIHAK KEDUA baik secara lisan maupun tertulis, maka secara otomatis perjanjian ini akan diperpanjang hingga 1 (satu) tahun berikutnya.</w:t>
      </w:r>
    </w:p>
    <w:p w:rsidR="007B55EE" w:rsidRPr="009165D4" w:rsidRDefault="007B55EE" w:rsidP="007B55EE">
      <w:pPr>
        <w:spacing w:line="276" w:lineRule="auto"/>
        <w:ind w:left="425" w:hanging="425"/>
        <w:jc w:val="both"/>
        <w:rPr>
          <w:rFonts w:ascii="Calibri" w:hAnsi="Calibri"/>
          <w:sz w:val="22"/>
          <w:szCs w:val="22"/>
        </w:rPr>
      </w:pPr>
    </w:p>
    <w:p w:rsidR="007B55EE" w:rsidRPr="009165D4" w:rsidRDefault="007B55EE" w:rsidP="007B55EE">
      <w:pPr>
        <w:pStyle w:val="ListParagraph"/>
        <w:numPr>
          <w:ilvl w:val="0"/>
          <w:numId w:val="5"/>
        </w:numPr>
        <w:spacing w:line="276" w:lineRule="auto"/>
        <w:ind w:left="425" w:hanging="425"/>
        <w:jc w:val="both"/>
        <w:rPr>
          <w:rFonts w:ascii="Calibri" w:hAnsi="Calibri"/>
          <w:sz w:val="22"/>
          <w:szCs w:val="22"/>
        </w:rPr>
      </w:pPr>
      <w:r w:rsidRPr="009165D4">
        <w:rPr>
          <w:rFonts w:ascii="Calibri" w:hAnsi="Calibri"/>
          <w:sz w:val="22"/>
          <w:szCs w:val="22"/>
        </w:rPr>
        <w:t>Apabila salah satu pihak melanggar isi Perjanjian ini, maka Pihak yang dirugikan  dapat mengajukan surat teguran maksimal 3 (tiga) kali dan apabila pelanggaran masih juga dilakukan, maka Pihak yang dirugikan berhak untuk mengakhiri Perjanjian ini sebelum tanggal berakhirnya surat perjanjian tanpa tuntutan apapun</w:t>
      </w:r>
      <w:r>
        <w:rPr>
          <w:rFonts w:ascii="Calibri" w:hAnsi="Calibri"/>
          <w:sz w:val="22"/>
          <w:szCs w:val="22"/>
        </w:rPr>
        <w:t>.</w:t>
      </w:r>
    </w:p>
    <w:p w:rsidR="007B55EE" w:rsidRPr="009165D4" w:rsidRDefault="007B55EE" w:rsidP="007B55EE">
      <w:pPr>
        <w:spacing w:line="276" w:lineRule="auto"/>
        <w:ind w:left="425" w:hanging="425"/>
        <w:jc w:val="center"/>
        <w:rPr>
          <w:rFonts w:ascii="Calibri" w:hAnsi="Calibri"/>
          <w:b/>
          <w:sz w:val="22"/>
          <w:szCs w:val="22"/>
        </w:rPr>
      </w:pPr>
    </w:p>
    <w:p w:rsidR="007B55EE" w:rsidRPr="009165D4" w:rsidRDefault="007B55EE" w:rsidP="007B55EE">
      <w:pPr>
        <w:spacing w:line="276" w:lineRule="auto"/>
        <w:jc w:val="center"/>
        <w:rPr>
          <w:rFonts w:ascii="Calibri" w:hAnsi="Calibri"/>
          <w:b/>
          <w:sz w:val="22"/>
          <w:szCs w:val="22"/>
        </w:rPr>
      </w:pPr>
      <w:r w:rsidRPr="009165D4">
        <w:rPr>
          <w:rFonts w:ascii="Calibri" w:hAnsi="Calibri"/>
          <w:b/>
          <w:sz w:val="22"/>
          <w:szCs w:val="22"/>
        </w:rPr>
        <w:t>PASAL 3</w:t>
      </w:r>
    </w:p>
    <w:p w:rsidR="007B55EE" w:rsidRPr="009165D4" w:rsidRDefault="007B55EE" w:rsidP="007B55EE">
      <w:pPr>
        <w:spacing w:line="276" w:lineRule="auto"/>
        <w:jc w:val="center"/>
        <w:rPr>
          <w:rFonts w:ascii="Calibri" w:hAnsi="Calibri"/>
          <w:b/>
          <w:sz w:val="22"/>
          <w:szCs w:val="22"/>
        </w:rPr>
      </w:pPr>
      <w:r w:rsidRPr="009165D4">
        <w:rPr>
          <w:rFonts w:ascii="Calibri" w:hAnsi="Calibri"/>
          <w:b/>
          <w:sz w:val="22"/>
          <w:szCs w:val="22"/>
        </w:rPr>
        <w:t>BIAYA DAN CARA PEMBAYARAN</w:t>
      </w:r>
    </w:p>
    <w:p w:rsidR="007B55EE" w:rsidRPr="009165D4" w:rsidRDefault="007B55EE" w:rsidP="00DE13C2">
      <w:pPr>
        <w:spacing w:line="276" w:lineRule="auto"/>
        <w:jc w:val="center"/>
        <w:rPr>
          <w:rFonts w:ascii="Calibri" w:hAnsi="Calibri"/>
          <w:b/>
          <w:sz w:val="22"/>
          <w:szCs w:val="22"/>
        </w:rPr>
      </w:pPr>
    </w:p>
    <w:p w:rsidR="007B55EE" w:rsidRPr="00DE13C2" w:rsidRDefault="007B55EE" w:rsidP="007B55EE">
      <w:pPr>
        <w:pStyle w:val="ListParagraph"/>
        <w:numPr>
          <w:ilvl w:val="0"/>
          <w:numId w:val="16"/>
        </w:numPr>
        <w:spacing w:line="276" w:lineRule="auto"/>
        <w:ind w:left="425" w:hanging="425"/>
        <w:jc w:val="both"/>
        <w:rPr>
          <w:rFonts w:ascii="Calibri" w:hAnsi="Calibri"/>
          <w:sz w:val="22"/>
          <w:szCs w:val="22"/>
        </w:rPr>
      </w:pPr>
      <w:r w:rsidRPr="0059258A">
        <w:rPr>
          <w:rFonts w:ascii="Calibri" w:hAnsi="Calibri"/>
          <w:sz w:val="22"/>
          <w:szCs w:val="22"/>
        </w:rPr>
        <w:t xml:space="preserve">Untuk pembayaran jasa atas PERJANJIAN KERJA SAMA ini, PIHAK PERTAMA akan membayar </w:t>
      </w:r>
      <w:r>
        <w:rPr>
          <w:rFonts w:ascii="Calibri" w:hAnsi="Calibri"/>
          <w:sz w:val="22"/>
          <w:szCs w:val="22"/>
          <w:lang w:val="id-ID"/>
        </w:rPr>
        <w:t>nilai kontrak</w:t>
      </w:r>
      <w:r w:rsidR="00DE13C2">
        <w:rPr>
          <w:rFonts w:ascii="Calibri" w:hAnsi="Calibri"/>
          <w:sz w:val="22"/>
          <w:szCs w:val="22"/>
          <w:lang w:val="id-ID"/>
        </w:rPr>
        <w:t xml:space="preserve"> dengan total </w:t>
      </w:r>
      <w:r w:rsidR="00DE13C2" w:rsidRPr="00DE13C2">
        <w:rPr>
          <w:rFonts w:ascii="Calibri" w:hAnsi="Calibri"/>
          <w:b/>
          <w:sz w:val="22"/>
          <w:szCs w:val="22"/>
          <w:lang w:val="id-ID"/>
        </w:rPr>
        <w:t>Rp. 38.470.000</w:t>
      </w:r>
      <w:proofErr w:type="gramStart"/>
      <w:r w:rsidR="00DE13C2" w:rsidRPr="00DE13C2">
        <w:rPr>
          <w:rFonts w:ascii="Calibri" w:hAnsi="Calibri"/>
          <w:b/>
          <w:sz w:val="22"/>
          <w:szCs w:val="22"/>
          <w:lang w:val="id-ID"/>
        </w:rPr>
        <w:t>,-</w:t>
      </w:r>
      <w:proofErr w:type="gramEnd"/>
      <w:r w:rsidR="00DE13C2">
        <w:rPr>
          <w:rFonts w:ascii="Calibri" w:hAnsi="Calibri"/>
          <w:sz w:val="22"/>
          <w:szCs w:val="22"/>
          <w:lang w:val="id-ID"/>
        </w:rPr>
        <w:t xml:space="preserve"> </w:t>
      </w:r>
      <w:r w:rsidR="00DE13C2" w:rsidRPr="00DE13C2">
        <w:rPr>
          <w:rFonts w:ascii="Calibri" w:hAnsi="Calibri"/>
          <w:b/>
          <w:i/>
          <w:sz w:val="22"/>
          <w:szCs w:val="22"/>
          <w:lang w:val="id-ID"/>
        </w:rPr>
        <w:t>(Tiga Puluh Delapan Juta Empat Ratus Tujuh Puluh Ribu Rupiah</w:t>
      </w:r>
      <w:r w:rsidRPr="00DE13C2">
        <w:rPr>
          <w:rFonts w:ascii="Calibri" w:hAnsi="Calibri"/>
          <w:b/>
          <w:i/>
          <w:sz w:val="22"/>
          <w:szCs w:val="22"/>
        </w:rPr>
        <w:t>)</w:t>
      </w:r>
      <w:r>
        <w:rPr>
          <w:rFonts w:ascii="Calibri" w:hAnsi="Calibri"/>
          <w:sz w:val="22"/>
          <w:szCs w:val="22"/>
          <w:lang w:val="id-ID"/>
        </w:rPr>
        <w:t xml:space="preserve"> r</w:t>
      </w:r>
      <w:r w:rsidRPr="0031059A">
        <w:rPr>
          <w:rFonts w:ascii="Calibri" w:hAnsi="Calibri"/>
          <w:sz w:val="22"/>
          <w:szCs w:val="22"/>
        </w:rPr>
        <w:t>incian</w:t>
      </w:r>
      <w:r w:rsidRPr="0059258A">
        <w:rPr>
          <w:rFonts w:ascii="Calibri" w:hAnsi="Calibri"/>
          <w:sz w:val="22"/>
          <w:szCs w:val="22"/>
        </w:rPr>
        <w:t xml:space="preserve"> Nilai kontrak tercantum dalam lampiran </w:t>
      </w:r>
      <w:r>
        <w:rPr>
          <w:rFonts w:ascii="Calibri" w:hAnsi="Calibri"/>
          <w:sz w:val="22"/>
          <w:szCs w:val="22"/>
        </w:rPr>
        <w:t>Surat Perjanjian Kerja sama ini.</w:t>
      </w:r>
    </w:p>
    <w:p w:rsidR="00DE13C2" w:rsidRDefault="00DE13C2" w:rsidP="00DE13C2">
      <w:pPr>
        <w:spacing w:line="276" w:lineRule="auto"/>
        <w:jc w:val="both"/>
        <w:rPr>
          <w:rFonts w:ascii="Calibri" w:hAnsi="Calibri"/>
          <w:sz w:val="22"/>
          <w:szCs w:val="22"/>
          <w:lang w:val="id-ID"/>
        </w:rPr>
      </w:pPr>
    </w:p>
    <w:p w:rsidR="00DE13C2" w:rsidRPr="00DE13C2" w:rsidRDefault="00DE13C2" w:rsidP="00DE13C2">
      <w:pPr>
        <w:spacing w:line="276" w:lineRule="auto"/>
        <w:jc w:val="both"/>
        <w:rPr>
          <w:rFonts w:ascii="Calibri" w:hAnsi="Calibri"/>
          <w:sz w:val="22"/>
          <w:szCs w:val="22"/>
          <w:lang w:val="id-ID"/>
        </w:rPr>
      </w:pPr>
    </w:p>
    <w:p w:rsidR="007B55EE" w:rsidRPr="009165D4" w:rsidRDefault="007B55EE" w:rsidP="007B55EE">
      <w:pPr>
        <w:pStyle w:val="ListParagraph"/>
        <w:spacing w:line="276" w:lineRule="auto"/>
        <w:ind w:left="425" w:hanging="425"/>
        <w:jc w:val="both"/>
        <w:rPr>
          <w:rFonts w:ascii="Calibri" w:hAnsi="Calibri"/>
          <w:sz w:val="22"/>
          <w:szCs w:val="22"/>
        </w:rPr>
      </w:pPr>
    </w:p>
    <w:p w:rsidR="007B55EE" w:rsidRDefault="007B55EE" w:rsidP="007B55EE">
      <w:pPr>
        <w:pStyle w:val="ListParagraph"/>
        <w:numPr>
          <w:ilvl w:val="0"/>
          <w:numId w:val="16"/>
        </w:numPr>
        <w:spacing w:line="276" w:lineRule="auto"/>
        <w:ind w:left="425" w:hanging="425"/>
        <w:jc w:val="both"/>
        <w:rPr>
          <w:rFonts w:ascii="Calibri" w:hAnsi="Calibri"/>
          <w:sz w:val="22"/>
          <w:szCs w:val="22"/>
        </w:rPr>
      </w:pPr>
      <w:r w:rsidRPr="005E1AA8">
        <w:rPr>
          <w:rFonts w:ascii="Calibri" w:hAnsi="Calibri"/>
          <w:sz w:val="22"/>
          <w:szCs w:val="22"/>
        </w:rPr>
        <w:lastRenderedPageBreak/>
        <w:t>Ketentuan pembayaran s</w:t>
      </w:r>
      <w:r>
        <w:rPr>
          <w:rFonts w:ascii="Calibri" w:hAnsi="Calibri"/>
          <w:sz w:val="22"/>
          <w:szCs w:val="22"/>
        </w:rPr>
        <w:t>ebagaimana dimaksud dalam Ayat 1</w:t>
      </w:r>
      <w:r w:rsidRPr="005E1AA8">
        <w:rPr>
          <w:rFonts w:ascii="Calibri" w:hAnsi="Calibri"/>
          <w:sz w:val="22"/>
          <w:szCs w:val="22"/>
        </w:rPr>
        <w:t xml:space="preserve"> di atas adalah PIHAK </w:t>
      </w:r>
      <w:r w:rsidRPr="005E1AA8">
        <w:rPr>
          <w:rFonts w:ascii="Calibri" w:hAnsi="Calibri"/>
          <w:sz w:val="22"/>
          <w:szCs w:val="22"/>
          <w:lang w:val="id-ID"/>
        </w:rPr>
        <w:t>KEDUA</w:t>
      </w:r>
      <w:r w:rsidRPr="005E1AA8">
        <w:rPr>
          <w:rFonts w:ascii="Calibri" w:hAnsi="Calibri"/>
          <w:sz w:val="22"/>
          <w:szCs w:val="22"/>
        </w:rPr>
        <w:t xml:space="preserve"> terlebih dahulu mengajukan kwitansi pembayaran (invoice) kepada PIHAK </w:t>
      </w:r>
      <w:r w:rsidRPr="005E1AA8">
        <w:rPr>
          <w:rFonts w:ascii="Calibri" w:hAnsi="Calibri"/>
          <w:sz w:val="22"/>
          <w:szCs w:val="22"/>
          <w:lang w:val="id-ID"/>
        </w:rPr>
        <w:t>PERTAMA</w:t>
      </w:r>
      <w:r w:rsidRPr="005E1AA8">
        <w:rPr>
          <w:rFonts w:ascii="Calibri" w:hAnsi="Calibri"/>
          <w:sz w:val="22"/>
          <w:szCs w:val="22"/>
        </w:rPr>
        <w:t xml:space="preserve"> </w:t>
      </w:r>
      <w:r w:rsidRPr="005E1AA8">
        <w:rPr>
          <w:rFonts w:ascii="Calibri" w:hAnsi="Calibri"/>
          <w:sz w:val="22"/>
          <w:szCs w:val="22"/>
          <w:lang w:val="id-ID"/>
        </w:rPr>
        <w:t>setiap</w:t>
      </w:r>
      <w:r w:rsidRPr="005E1AA8">
        <w:rPr>
          <w:rFonts w:ascii="Calibri" w:hAnsi="Calibri"/>
          <w:sz w:val="22"/>
          <w:szCs w:val="22"/>
        </w:rPr>
        <w:t xml:space="preserve"> tanggal </w:t>
      </w:r>
      <w:r>
        <w:rPr>
          <w:rFonts w:ascii="Calibri" w:hAnsi="Calibri"/>
          <w:sz w:val="22"/>
          <w:szCs w:val="22"/>
          <w:lang w:val="id-ID"/>
        </w:rPr>
        <w:t>01</w:t>
      </w:r>
      <w:r w:rsidRPr="005E1AA8">
        <w:rPr>
          <w:rFonts w:ascii="Calibri" w:hAnsi="Calibri"/>
          <w:sz w:val="22"/>
          <w:szCs w:val="22"/>
        </w:rPr>
        <w:t xml:space="preserve"> (</w:t>
      </w:r>
      <w:r>
        <w:rPr>
          <w:rFonts w:ascii="Calibri" w:hAnsi="Calibri"/>
          <w:sz w:val="22"/>
          <w:szCs w:val="22"/>
          <w:lang w:val="id-ID"/>
        </w:rPr>
        <w:t>Satu</w:t>
      </w:r>
      <w:r w:rsidRPr="005E1AA8">
        <w:rPr>
          <w:rFonts w:ascii="Calibri" w:hAnsi="Calibri"/>
          <w:sz w:val="22"/>
          <w:szCs w:val="22"/>
        </w:rPr>
        <w:t xml:space="preserve">) </w:t>
      </w:r>
      <w:r w:rsidRPr="005E1AA8">
        <w:rPr>
          <w:rFonts w:ascii="Calibri" w:hAnsi="Calibri"/>
          <w:sz w:val="22"/>
          <w:szCs w:val="22"/>
          <w:lang w:val="id-ID"/>
        </w:rPr>
        <w:t>atas pekerjaan bulan sebelumnya</w:t>
      </w:r>
      <w:r>
        <w:rPr>
          <w:rFonts w:ascii="Calibri" w:hAnsi="Calibri"/>
          <w:sz w:val="22"/>
          <w:szCs w:val="22"/>
        </w:rPr>
        <w:t>,</w:t>
      </w:r>
      <w:r w:rsidRPr="005E1AA8">
        <w:rPr>
          <w:rFonts w:ascii="Calibri" w:hAnsi="Calibri"/>
          <w:sz w:val="22"/>
          <w:szCs w:val="22"/>
          <w:lang w:val="id-ID"/>
        </w:rPr>
        <w:t xml:space="preserve"> berikut berita acara yang ditandatangani oleh kedua belah pihak</w:t>
      </w:r>
      <w:r w:rsidRPr="005E1AA8">
        <w:rPr>
          <w:rFonts w:ascii="Calibri" w:hAnsi="Calibri"/>
          <w:sz w:val="22"/>
          <w:szCs w:val="22"/>
        </w:rPr>
        <w:t xml:space="preserve">. </w:t>
      </w:r>
    </w:p>
    <w:p w:rsidR="007B55EE" w:rsidRPr="00656940" w:rsidRDefault="007B55EE" w:rsidP="007B55EE">
      <w:pPr>
        <w:pStyle w:val="ListParagraph"/>
        <w:ind w:left="436"/>
        <w:rPr>
          <w:rFonts w:ascii="Calibri" w:hAnsi="Calibri"/>
          <w:sz w:val="22"/>
          <w:szCs w:val="22"/>
        </w:rPr>
      </w:pPr>
    </w:p>
    <w:p w:rsidR="007B55EE" w:rsidRPr="005E1AA8" w:rsidRDefault="007B55EE" w:rsidP="007B55EE">
      <w:pPr>
        <w:pStyle w:val="ListParagraph"/>
        <w:numPr>
          <w:ilvl w:val="0"/>
          <w:numId w:val="16"/>
        </w:numPr>
        <w:spacing w:line="276" w:lineRule="auto"/>
        <w:ind w:left="425" w:hanging="425"/>
        <w:jc w:val="both"/>
        <w:rPr>
          <w:rFonts w:ascii="Calibri" w:hAnsi="Calibri"/>
          <w:sz w:val="22"/>
          <w:szCs w:val="22"/>
        </w:rPr>
      </w:pPr>
      <w:r w:rsidRPr="005E1AA8">
        <w:rPr>
          <w:rFonts w:ascii="Calibri" w:hAnsi="Calibri"/>
          <w:sz w:val="22"/>
          <w:szCs w:val="22"/>
        </w:rPr>
        <w:t>Bahwa pembayaran s</w:t>
      </w:r>
      <w:r>
        <w:rPr>
          <w:rFonts w:ascii="Calibri" w:hAnsi="Calibri"/>
          <w:sz w:val="22"/>
          <w:szCs w:val="22"/>
        </w:rPr>
        <w:t>ebagaimana dimaksud dalam Ayat 2</w:t>
      </w:r>
      <w:r w:rsidRPr="005E1AA8">
        <w:rPr>
          <w:rFonts w:ascii="Calibri" w:hAnsi="Calibri"/>
          <w:sz w:val="22"/>
          <w:szCs w:val="22"/>
        </w:rPr>
        <w:t xml:space="preserve"> di atas dilakukan setiap bulan dan dibayarkan selambat-</w:t>
      </w:r>
      <w:proofErr w:type="gramStart"/>
      <w:r w:rsidRPr="005E1AA8">
        <w:rPr>
          <w:rFonts w:ascii="Calibri" w:hAnsi="Calibri"/>
          <w:sz w:val="22"/>
          <w:szCs w:val="22"/>
        </w:rPr>
        <w:t xml:space="preserve">lambatnya  </w:t>
      </w:r>
      <w:r>
        <w:rPr>
          <w:rFonts w:ascii="Calibri" w:hAnsi="Calibri"/>
          <w:sz w:val="22"/>
          <w:szCs w:val="22"/>
          <w:lang w:val="id-ID"/>
        </w:rPr>
        <w:t>7</w:t>
      </w:r>
      <w:proofErr w:type="gramEnd"/>
      <w:r w:rsidRPr="005E1AA8">
        <w:rPr>
          <w:rFonts w:ascii="Calibri" w:hAnsi="Calibri"/>
          <w:sz w:val="22"/>
          <w:szCs w:val="22"/>
        </w:rPr>
        <w:t xml:space="preserve"> (</w:t>
      </w:r>
      <w:r>
        <w:rPr>
          <w:rFonts w:ascii="Calibri" w:hAnsi="Calibri"/>
          <w:sz w:val="22"/>
          <w:szCs w:val="22"/>
          <w:lang w:val="id-ID"/>
        </w:rPr>
        <w:t>tujuh</w:t>
      </w:r>
      <w:r w:rsidRPr="005E1AA8">
        <w:rPr>
          <w:rFonts w:ascii="Calibri" w:hAnsi="Calibri"/>
          <w:sz w:val="22"/>
          <w:szCs w:val="22"/>
        </w:rPr>
        <w:t>)</w:t>
      </w:r>
      <w:r>
        <w:rPr>
          <w:rFonts w:ascii="Calibri" w:hAnsi="Calibri"/>
          <w:sz w:val="22"/>
          <w:szCs w:val="22"/>
          <w:lang w:val="id-ID"/>
        </w:rPr>
        <w:t xml:space="preserve"> hari </w:t>
      </w:r>
      <w:r w:rsidRPr="005E1AA8">
        <w:rPr>
          <w:rFonts w:ascii="Calibri" w:hAnsi="Calibri"/>
          <w:sz w:val="22"/>
          <w:szCs w:val="22"/>
        </w:rPr>
        <w:t>setelah kwitansi pembayaran (invoice) dan berita acara diterima</w:t>
      </w:r>
      <w:r>
        <w:rPr>
          <w:rFonts w:ascii="Calibri" w:hAnsi="Calibri"/>
          <w:sz w:val="22"/>
          <w:szCs w:val="22"/>
          <w:lang w:val="id-ID"/>
        </w:rPr>
        <w:t xml:space="preserve">  </w:t>
      </w:r>
      <w:r w:rsidRPr="005E1AA8">
        <w:rPr>
          <w:rFonts w:ascii="Calibri" w:hAnsi="Calibri"/>
          <w:sz w:val="22"/>
          <w:szCs w:val="22"/>
        </w:rPr>
        <w:t xml:space="preserve"> PIHAK PERTAMA. Pembayaran dapat dilakukan melalui transfer ke rekening atas nama :</w:t>
      </w:r>
    </w:p>
    <w:p w:rsidR="007B55EE" w:rsidRDefault="007B55EE" w:rsidP="007B55EE">
      <w:pPr>
        <w:pStyle w:val="ListParagraph"/>
        <w:ind w:left="436"/>
        <w:rPr>
          <w:rFonts w:ascii="Calibri" w:hAnsi="Calibri"/>
          <w:sz w:val="22"/>
          <w:szCs w:val="22"/>
        </w:rPr>
      </w:pPr>
    </w:p>
    <w:p w:rsidR="007B55EE" w:rsidRPr="00E52357" w:rsidRDefault="007B55EE" w:rsidP="007B55EE">
      <w:pPr>
        <w:spacing w:line="276" w:lineRule="auto"/>
        <w:ind w:left="425"/>
        <w:jc w:val="both"/>
        <w:rPr>
          <w:rFonts w:ascii="Calibri" w:hAnsi="Calibri"/>
          <w:b/>
          <w:sz w:val="22"/>
          <w:szCs w:val="22"/>
          <w:lang w:val="id-ID"/>
        </w:rPr>
      </w:pPr>
      <w:r>
        <w:rPr>
          <w:rFonts w:ascii="Calibri" w:hAnsi="Calibri"/>
          <w:b/>
          <w:sz w:val="22"/>
          <w:szCs w:val="22"/>
          <w:lang w:val="id-ID"/>
        </w:rPr>
        <w:t>PT. HULLU BALANG MANDIRI</w:t>
      </w:r>
    </w:p>
    <w:p w:rsidR="007B55EE" w:rsidRPr="000C7C9F" w:rsidRDefault="007B55EE" w:rsidP="007B55EE">
      <w:pPr>
        <w:spacing w:line="276" w:lineRule="auto"/>
        <w:ind w:left="425" w:hanging="425"/>
        <w:jc w:val="both"/>
        <w:rPr>
          <w:rFonts w:ascii="Calibri" w:hAnsi="Calibri"/>
          <w:b/>
          <w:sz w:val="22"/>
          <w:szCs w:val="22"/>
          <w:lang w:val="id-ID"/>
        </w:rPr>
      </w:pPr>
      <w:r w:rsidRPr="00E52357">
        <w:rPr>
          <w:rFonts w:ascii="Calibri" w:hAnsi="Calibri"/>
          <w:b/>
          <w:sz w:val="22"/>
          <w:szCs w:val="22"/>
        </w:rPr>
        <w:tab/>
        <w:t xml:space="preserve">Account </w:t>
      </w:r>
      <w:proofErr w:type="gramStart"/>
      <w:r w:rsidRPr="00E52357">
        <w:rPr>
          <w:rFonts w:ascii="Calibri" w:hAnsi="Calibri"/>
          <w:b/>
          <w:sz w:val="22"/>
          <w:szCs w:val="22"/>
        </w:rPr>
        <w:t>Number :</w:t>
      </w:r>
      <w:proofErr w:type="gramEnd"/>
      <w:r w:rsidRPr="00E52357">
        <w:rPr>
          <w:rFonts w:ascii="Calibri" w:hAnsi="Calibri"/>
          <w:b/>
          <w:sz w:val="22"/>
          <w:szCs w:val="22"/>
        </w:rPr>
        <w:t xml:space="preserve"> </w:t>
      </w:r>
      <w:r>
        <w:rPr>
          <w:rFonts w:ascii="Calibri" w:hAnsi="Calibri"/>
          <w:b/>
          <w:sz w:val="22"/>
          <w:szCs w:val="22"/>
          <w:lang w:val="id-ID"/>
        </w:rPr>
        <w:t>1140012595933</w:t>
      </w:r>
    </w:p>
    <w:p w:rsidR="007B55EE" w:rsidRPr="00A2496D" w:rsidRDefault="007B55EE" w:rsidP="007B55EE">
      <w:pPr>
        <w:spacing w:line="276" w:lineRule="auto"/>
        <w:ind w:left="425"/>
        <w:jc w:val="both"/>
        <w:rPr>
          <w:rFonts w:ascii="Calibri" w:hAnsi="Calibri"/>
          <w:b/>
          <w:sz w:val="22"/>
          <w:szCs w:val="22"/>
        </w:rPr>
      </w:pPr>
      <w:r w:rsidRPr="00E52357">
        <w:rPr>
          <w:rFonts w:ascii="Calibri" w:hAnsi="Calibri"/>
          <w:b/>
          <w:sz w:val="22"/>
          <w:szCs w:val="22"/>
          <w:lang w:val="id-ID"/>
        </w:rPr>
        <w:t xml:space="preserve">Bank </w:t>
      </w:r>
      <w:r>
        <w:rPr>
          <w:rFonts w:ascii="Calibri" w:hAnsi="Calibri"/>
          <w:b/>
          <w:sz w:val="22"/>
          <w:szCs w:val="22"/>
          <w:lang w:val="id-ID"/>
        </w:rPr>
        <w:t xml:space="preserve">MANDIRI (PERSERO) </w:t>
      </w:r>
      <w:r w:rsidRPr="00E52357">
        <w:rPr>
          <w:rFonts w:ascii="Calibri" w:hAnsi="Calibri"/>
          <w:b/>
          <w:sz w:val="22"/>
          <w:szCs w:val="22"/>
        </w:rPr>
        <w:t>Cabang</w:t>
      </w:r>
      <w:r w:rsidRPr="00E52357">
        <w:rPr>
          <w:rFonts w:ascii="Calibri" w:hAnsi="Calibri"/>
          <w:b/>
          <w:sz w:val="22"/>
          <w:szCs w:val="22"/>
          <w:lang w:val="id-ID"/>
        </w:rPr>
        <w:t xml:space="preserve"> </w:t>
      </w:r>
      <w:r w:rsidRPr="00E52357">
        <w:rPr>
          <w:rFonts w:ascii="Calibri" w:hAnsi="Calibri"/>
          <w:b/>
          <w:sz w:val="22"/>
          <w:szCs w:val="22"/>
        </w:rPr>
        <w:t>–</w:t>
      </w:r>
      <w:r w:rsidRPr="00E52357">
        <w:rPr>
          <w:rFonts w:ascii="Calibri" w:hAnsi="Calibri"/>
          <w:b/>
          <w:sz w:val="22"/>
          <w:szCs w:val="22"/>
          <w:lang w:val="id-ID"/>
        </w:rPr>
        <w:t xml:space="preserve"> </w:t>
      </w:r>
      <w:r>
        <w:rPr>
          <w:rFonts w:ascii="Calibri" w:hAnsi="Calibri"/>
          <w:b/>
          <w:sz w:val="22"/>
          <w:szCs w:val="22"/>
          <w:lang w:val="id-ID"/>
        </w:rPr>
        <w:t>Antasari</w:t>
      </w:r>
    </w:p>
    <w:p w:rsidR="007B55EE" w:rsidRPr="00A31E91" w:rsidRDefault="007B55EE" w:rsidP="007B55EE">
      <w:pPr>
        <w:spacing w:line="276" w:lineRule="auto"/>
        <w:ind w:left="425"/>
        <w:jc w:val="both"/>
        <w:rPr>
          <w:rFonts w:ascii="Calibri" w:hAnsi="Calibri"/>
          <w:sz w:val="22"/>
          <w:szCs w:val="22"/>
          <w:lang w:val="id-ID"/>
        </w:rPr>
      </w:pPr>
    </w:p>
    <w:p w:rsidR="007B55EE" w:rsidRDefault="007B55EE" w:rsidP="007B55EE">
      <w:pPr>
        <w:pStyle w:val="ListParagraph"/>
        <w:numPr>
          <w:ilvl w:val="0"/>
          <w:numId w:val="16"/>
        </w:numPr>
        <w:spacing w:line="276" w:lineRule="auto"/>
        <w:ind w:left="425" w:hanging="425"/>
        <w:jc w:val="both"/>
        <w:rPr>
          <w:rFonts w:ascii="Calibri" w:hAnsi="Calibri"/>
          <w:sz w:val="22"/>
          <w:szCs w:val="22"/>
        </w:rPr>
      </w:pPr>
      <w:r w:rsidRPr="009165D4">
        <w:rPr>
          <w:rFonts w:ascii="Calibri" w:hAnsi="Calibri"/>
          <w:sz w:val="22"/>
          <w:szCs w:val="22"/>
        </w:rPr>
        <w:t xml:space="preserve">Pembayaran melalui transfer baru dianggap sah apabila </w:t>
      </w:r>
      <w:proofErr w:type="gramStart"/>
      <w:r w:rsidRPr="009165D4">
        <w:rPr>
          <w:rFonts w:ascii="Calibri" w:hAnsi="Calibri"/>
          <w:sz w:val="22"/>
          <w:szCs w:val="22"/>
        </w:rPr>
        <w:t>dana</w:t>
      </w:r>
      <w:proofErr w:type="gramEnd"/>
      <w:r w:rsidRPr="009165D4">
        <w:rPr>
          <w:rFonts w:ascii="Calibri" w:hAnsi="Calibri"/>
          <w:sz w:val="22"/>
          <w:szCs w:val="22"/>
        </w:rPr>
        <w:t xml:space="preserve"> sudah diterima efektif di</w:t>
      </w:r>
      <w:r w:rsidRPr="0059258A">
        <w:rPr>
          <w:rFonts w:ascii="Calibri" w:hAnsi="Calibri"/>
          <w:sz w:val="22"/>
          <w:szCs w:val="22"/>
        </w:rPr>
        <w:t xml:space="preserve"> </w:t>
      </w:r>
      <w:r w:rsidRPr="009165D4">
        <w:rPr>
          <w:rFonts w:ascii="Calibri" w:hAnsi="Calibri"/>
          <w:sz w:val="22"/>
          <w:szCs w:val="22"/>
        </w:rPr>
        <w:t>rekening PIHAK KEDUA.</w:t>
      </w:r>
    </w:p>
    <w:p w:rsidR="007B55EE" w:rsidRDefault="007B55EE" w:rsidP="007B55EE">
      <w:pPr>
        <w:pStyle w:val="ListParagraph"/>
        <w:spacing w:line="276" w:lineRule="auto"/>
        <w:ind w:left="425"/>
        <w:jc w:val="both"/>
        <w:rPr>
          <w:rFonts w:ascii="Calibri" w:hAnsi="Calibri"/>
          <w:sz w:val="22"/>
          <w:szCs w:val="22"/>
        </w:rPr>
      </w:pPr>
    </w:p>
    <w:p w:rsidR="007B55EE" w:rsidRPr="002A1A7A" w:rsidRDefault="007B55EE" w:rsidP="007B55EE">
      <w:pPr>
        <w:pStyle w:val="ListParagraph"/>
        <w:numPr>
          <w:ilvl w:val="0"/>
          <w:numId w:val="16"/>
        </w:numPr>
        <w:spacing w:line="276" w:lineRule="auto"/>
        <w:ind w:left="425" w:hanging="425"/>
        <w:jc w:val="both"/>
        <w:rPr>
          <w:rFonts w:ascii="Calibri" w:hAnsi="Calibri"/>
          <w:sz w:val="22"/>
          <w:szCs w:val="22"/>
        </w:rPr>
      </w:pPr>
      <w:r w:rsidRPr="002A1A7A">
        <w:rPr>
          <w:rFonts w:ascii="Calibri" w:hAnsi="Calibri"/>
          <w:sz w:val="22"/>
          <w:szCs w:val="22"/>
          <w:lang w:val="id-ID"/>
        </w:rPr>
        <w:t>Apabila PIHAK PERTAMA bermaksud untuk meminta penambahan kekuatan personel diluar jumlah personel yang sudah disepakati oleh PARA PIHAK sebagai mana dimaksud dalam Pasal 1 Ayat 3 maka biaya penambahan tersebut wajib di bayarkan oleh PIHAK PERTAMA dengan perhitungan disesuaikan dengan Nilai kontrak sebagaimana dimaksud dalam Pasal 3 Ayat 1 Perjanjian ini.</w:t>
      </w:r>
    </w:p>
    <w:p w:rsidR="007B55EE" w:rsidRPr="002A1A7A" w:rsidRDefault="007B55EE" w:rsidP="007B55EE">
      <w:pPr>
        <w:pStyle w:val="ListParagraph"/>
        <w:rPr>
          <w:rFonts w:ascii="Calibri" w:hAnsi="Calibri"/>
          <w:sz w:val="22"/>
          <w:szCs w:val="22"/>
          <w:lang w:val="id-ID"/>
        </w:rPr>
      </w:pPr>
    </w:p>
    <w:p w:rsidR="007B55EE" w:rsidRPr="00DC328A" w:rsidRDefault="007B55EE" w:rsidP="007B55EE">
      <w:pPr>
        <w:pStyle w:val="ListParagraph"/>
        <w:numPr>
          <w:ilvl w:val="0"/>
          <w:numId w:val="16"/>
        </w:numPr>
        <w:spacing w:line="276" w:lineRule="auto"/>
        <w:ind w:left="425" w:hanging="425"/>
        <w:jc w:val="both"/>
        <w:rPr>
          <w:rFonts w:ascii="Calibri" w:hAnsi="Calibri"/>
          <w:sz w:val="22"/>
          <w:szCs w:val="22"/>
          <w:lang w:val="id-ID"/>
        </w:rPr>
      </w:pPr>
      <w:r w:rsidRPr="00DC328A">
        <w:rPr>
          <w:rFonts w:ascii="Calibri" w:hAnsi="Calibri"/>
          <w:sz w:val="22"/>
          <w:szCs w:val="22"/>
          <w:lang w:val="id-ID"/>
        </w:rPr>
        <w:t>Apabila</w:t>
      </w:r>
      <w:r w:rsidRPr="002A1A7A">
        <w:rPr>
          <w:rFonts w:ascii="Calibri" w:hAnsi="Calibri"/>
          <w:sz w:val="22"/>
          <w:szCs w:val="22"/>
          <w:lang w:val="id-ID"/>
        </w:rPr>
        <w:t xml:space="preserve"> </w:t>
      </w:r>
      <w:r w:rsidRPr="00DC328A">
        <w:rPr>
          <w:rFonts w:ascii="Calibri" w:hAnsi="Calibri"/>
          <w:sz w:val="22"/>
          <w:szCs w:val="22"/>
          <w:lang w:val="id-ID"/>
        </w:rPr>
        <w:t>di kemudian hari,</w:t>
      </w:r>
      <w:r w:rsidRPr="002A1A7A">
        <w:rPr>
          <w:rFonts w:ascii="Calibri" w:hAnsi="Calibri"/>
          <w:sz w:val="22"/>
          <w:szCs w:val="22"/>
          <w:lang w:val="id-ID"/>
        </w:rPr>
        <w:t xml:space="preserve"> </w:t>
      </w:r>
      <w:r w:rsidRPr="00DC328A">
        <w:rPr>
          <w:rFonts w:ascii="Calibri" w:hAnsi="Calibri"/>
          <w:sz w:val="22"/>
          <w:szCs w:val="22"/>
          <w:lang w:val="id-ID"/>
        </w:rPr>
        <w:t xml:space="preserve">Pemerintah </w:t>
      </w:r>
      <w:r w:rsidRPr="002A1A7A">
        <w:rPr>
          <w:rFonts w:ascii="Calibri" w:hAnsi="Calibri"/>
          <w:sz w:val="22"/>
          <w:szCs w:val="22"/>
          <w:lang w:val="id-ID"/>
        </w:rPr>
        <w:t xml:space="preserve">Negara </w:t>
      </w:r>
      <w:r w:rsidRPr="00DC328A">
        <w:rPr>
          <w:rFonts w:ascii="Calibri" w:hAnsi="Calibri"/>
          <w:sz w:val="22"/>
          <w:szCs w:val="22"/>
          <w:lang w:val="id-ID"/>
        </w:rPr>
        <w:t>Republik Indonesia mengeluarkan kebijaksanaannya dalam bentuk peraturan-peraturan baik secara langsung maupun tidak langsung mengakibatkan kenaikan upah pekerja sehingga Nilai Kontrak Perjanjian Kerjasama ini sudah tidak layak lagi, maka</w:t>
      </w:r>
      <w:r w:rsidRPr="002A1A7A">
        <w:rPr>
          <w:rFonts w:ascii="Calibri" w:hAnsi="Calibri"/>
          <w:sz w:val="22"/>
          <w:szCs w:val="22"/>
          <w:lang w:val="id-ID"/>
        </w:rPr>
        <w:t xml:space="preserve"> </w:t>
      </w:r>
      <w:r w:rsidRPr="00DC328A">
        <w:rPr>
          <w:rFonts w:ascii="Calibri" w:hAnsi="Calibri"/>
          <w:sz w:val="22"/>
          <w:szCs w:val="22"/>
          <w:lang w:val="id-ID"/>
        </w:rPr>
        <w:t>PIHAK KEDUA berhak untuk mengajukan peninjauan ulang atas Nilai Kontraknya kepada PIHAK PERTAMA untuk dapat diadakan penyesuaian.</w:t>
      </w:r>
    </w:p>
    <w:p w:rsidR="007B55EE" w:rsidRPr="00DC328A" w:rsidRDefault="007B55EE" w:rsidP="007B55EE">
      <w:pPr>
        <w:pStyle w:val="ListParagraph"/>
        <w:rPr>
          <w:rFonts w:ascii="Calibri" w:hAnsi="Calibri"/>
          <w:sz w:val="22"/>
          <w:szCs w:val="22"/>
          <w:lang w:val="id-ID"/>
        </w:rPr>
      </w:pPr>
    </w:p>
    <w:p w:rsidR="007B55EE" w:rsidRPr="009165D4" w:rsidRDefault="007B55EE" w:rsidP="007B55EE">
      <w:pPr>
        <w:pStyle w:val="ListParagraph"/>
        <w:spacing w:line="276" w:lineRule="auto"/>
        <w:ind w:left="284"/>
        <w:jc w:val="center"/>
        <w:rPr>
          <w:rFonts w:ascii="Calibri" w:hAnsi="Calibri"/>
          <w:b/>
          <w:sz w:val="22"/>
          <w:szCs w:val="22"/>
        </w:rPr>
      </w:pPr>
      <w:r w:rsidRPr="009165D4">
        <w:rPr>
          <w:rFonts w:ascii="Calibri" w:hAnsi="Calibri"/>
          <w:b/>
          <w:sz w:val="22"/>
          <w:szCs w:val="22"/>
        </w:rPr>
        <w:t>PASAL 4</w:t>
      </w:r>
    </w:p>
    <w:p w:rsidR="007B55EE" w:rsidRPr="009165D4" w:rsidRDefault="007B55EE" w:rsidP="007B55EE">
      <w:pPr>
        <w:spacing w:line="276" w:lineRule="auto"/>
        <w:ind w:left="284"/>
        <w:jc w:val="center"/>
        <w:rPr>
          <w:rFonts w:ascii="Calibri" w:hAnsi="Calibri"/>
          <w:b/>
          <w:sz w:val="22"/>
          <w:szCs w:val="22"/>
        </w:rPr>
      </w:pPr>
      <w:r w:rsidRPr="009165D4">
        <w:rPr>
          <w:rFonts w:ascii="Calibri" w:hAnsi="Calibri"/>
          <w:b/>
          <w:sz w:val="22"/>
          <w:szCs w:val="22"/>
        </w:rPr>
        <w:t>PRINSIP DAN PROSEDUR PENGAMANAN</w:t>
      </w:r>
    </w:p>
    <w:p w:rsidR="007B55EE" w:rsidRPr="009165D4" w:rsidRDefault="007B55EE" w:rsidP="007B55EE">
      <w:pPr>
        <w:spacing w:line="276" w:lineRule="auto"/>
        <w:ind w:left="284"/>
        <w:jc w:val="both"/>
        <w:rPr>
          <w:rFonts w:ascii="Calibri" w:hAnsi="Calibri"/>
          <w:sz w:val="22"/>
          <w:szCs w:val="22"/>
        </w:rPr>
      </w:pPr>
    </w:p>
    <w:p w:rsidR="007B55EE" w:rsidRPr="009165D4" w:rsidRDefault="007B55EE" w:rsidP="007B55EE">
      <w:pPr>
        <w:pStyle w:val="ListParagraph"/>
        <w:numPr>
          <w:ilvl w:val="0"/>
          <w:numId w:val="7"/>
        </w:numPr>
        <w:spacing w:line="276" w:lineRule="auto"/>
        <w:ind w:left="425" w:hanging="425"/>
        <w:jc w:val="both"/>
        <w:rPr>
          <w:rFonts w:ascii="Calibri" w:hAnsi="Calibri"/>
          <w:sz w:val="22"/>
          <w:szCs w:val="22"/>
        </w:rPr>
      </w:pPr>
      <w:r w:rsidRPr="009165D4">
        <w:rPr>
          <w:rFonts w:ascii="Calibri" w:hAnsi="Calibri"/>
          <w:sz w:val="22"/>
          <w:szCs w:val="22"/>
        </w:rPr>
        <w:t>Sistem Pengendalian Operasi dalam pelaksanaan Perjanjian ini di bawah kewenangan PIHAK PERTAMA, dimana Pengendalian Operasi ini meliputi hal – hal sebagai berikut :</w:t>
      </w:r>
    </w:p>
    <w:p w:rsidR="007B55EE" w:rsidRPr="009165D4" w:rsidRDefault="007B55EE" w:rsidP="007B55EE">
      <w:pPr>
        <w:pStyle w:val="ListParagraph"/>
        <w:numPr>
          <w:ilvl w:val="0"/>
          <w:numId w:val="6"/>
        </w:numPr>
        <w:tabs>
          <w:tab w:val="left" w:pos="1134"/>
        </w:tabs>
        <w:spacing w:line="276" w:lineRule="auto"/>
        <w:ind w:left="850" w:hanging="425"/>
        <w:jc w:val="both"/>
        <w:rPr>
          <w:rFonts w:ascii="Calibri" w:hAnsi="Calibri"/>
          <w:sz w:val="22"/>
          <w:szCs w:val="22"/>
        </w:rPr>
      </w:pPr>
      <w:r w:rsidRPr="009165D4">
        <w:rPr>
          <w:rFonts w:ascii="Calibri" w:hAnsi="Calibri"/>
          <w:sz w:val="22"/>
          <w:szCs w:val="22"/>
        </w:rPr>
        <w:t xml:space="preserve">Penyusunan dan Penempatan Tugas Tenaga </w:t>
      </w:r>
      <w:proofErr w:type="gramStart"/>
      <w:r w:rsidRPr="009165D4">
        <w:rPr>
          <w:rFonts w:ascii="Calibri" w:hAnsi="Calibri"/>
          <w:sz w:val="22"/>
          <w:szCs w:val="22"/>
        </w:rPr>
        <w:t>Pengaman  PIHAK</w:t>
      </w:r>
      <w:proofErr w:type="gramEnd"/>
      <w:r w:rsidRPr="009165D4">
        <w:rPr>
          <w:rFonts w:ascii="Calibri" w:hAnsi="Calibri"/>
          <w:sz w:val="22"/>
          <w:szCs w:val="22"/>
        </w:rPr>
        <w:t xml:space="preserve"> KEDUA</w:t>
      </w:r>
      <w:r w:rsidRPr="009165D4">
        <w:rPr>
          <w:rFonts w:ascii="Calibri" w:hAnsi="Calibri"/>
          <w:sz w:val="22"/>
          <w:szCs w:val="22"/>
          <w:lang w:val="id-ID"/>
        </w:rPr>
        <w:t xml:space="preserve"> </w:t>
      </w:r>
      <w:r w:rsidRPr="009165D4">
        <w:rPr>
          <w:rFonts w:ascii="Calibri" w:hAnsi="Calibri"/>
          <w:sz w:val="22"/>
          <w:szCs w:val="22"/>
        </w:rPr>
        <w:t xml:space="preserve">di Area Kerja PIHAK PERTAMA.  </w:t>
      </w:r>
    </w:p>
    <w:p w:rsidR="007B55EE" w:rsidRPr="009165D4" w:rsidRDefault="007B55EE" w:rsidP="007B55EE">
      <w:pPr>
        <w:pStyle w:val="ListParagraph"/>
        <w:numPr>
          <w:ilvl w:val="0"/>
          <w:numId w:val="6"/>
        </w:numPr>
        <w:tabs>
          <w:tab w:val="left" w:pos="1134"/>
        </w:tabs>
        <w:spacing w:line="276" w:lineRule="auto"/>
        <w:ind w:left="850" w:hanging="425"/>
        <w:jc w:val="both"/>
        <w:rPr>
          <w:rFonts w:ascii="Calibri" w:hAnsi="Calibri"/>
          <w:sz w:val="22"/>
          <w:szCs w:val="22"/>
        </w:rPr>
      </w:pPr>
      <w:r w:rsidRPr="009165D4">
        <w:rPr>
          <w:rFonts w:ascii="Calibri" w:hAnsi="Calibri"/>
          <w:sz w:val="22"/>
          <w:szCs w:val="22"/>
        </w:rPr>
        <w:t xml:space="preserve">Pembagian tugas dan kewenangan dari Tenaga </w:t>
      </w:r>
      <w:proofErr w:type="gramStart"/>
      <w:r w:rsidRPr="009165D4">
        <w:rPr>
          <w:rFonts w:ascii="Calibri" w:hAnsi="Calibri"/>
          <w:sz w:val="22"/>
          <w:szCs w:val="22"/>
        </w:rPr>
        <w:t>Pengaman  PIHAK</w:t>
      </w:r>
      <w:proofErr w:type="gramEnd"/>
      <w:r w:rsidRPr="009165D4">
        <w:rPr>
          <w:rFonts w:ascii="Calibri" w:hAnsi="Calibri"/>
          <w:sz w:val="22"/>
          <w:szCs w:val="22"/>
        </w:rPr>
        <w:t xml:space="preserve"> KEDUA yang ditempatkan di Area  Kerja PIHAK PERTAMA. </w:t>
      </w:r>
    </w:p>
    <w:p w:rsidR="007B55EE" w:rsidRPr="009165D4" w:rsidRDefault="007B55EE" w:rsidP="007B55EE">
      <w:pPr>
        <w:pStyle w:val="ListParagraph"/>
        <w:numPr>
          <w:ilvl w:val="0"/>
          <w:numId w:val="6"/>
        </w:numPr>
        <w:tabs>
          <w:tab w:val="left" w:pos="1134"/>
        </w:tabs>
        <w:spacing w:line="276" w:lineRule="auto"/>
        <w:ind w:left="850" w:hanging="425"/>
        <w:jc w:val="both"/>
        <w:rPr>
          <w:rFonts w:ascii="Calibri" w:hAnsi="Calibri"/>
          <w:sz w:val="22"/>
          <w:szCs w:val="22"/>
        </w:rPr>
      </w:pPr>
      <w:r w:rsidRPr="009165D4">
        <w:rPr>
          <w:rFonts w:ascii="Calibri" w:hAnsi="Calibri"/>
          <w:sz w:val="22"/>
          <w:szCs w:val="22"/>
        </w:rPr>
        <w:t xml:space="preserve">Penilaian/Kondite terhadap Anggota Satpam PIHAK KEDUA yang ditempatkan di </w:t>
      </w:r>
      <w:proofErr w:type="gramStart"/>
      <w:r w:rsidRPr="009165D4">
        <w:rPr>
          <w:rFonts w:ascii="Calibri" w:hAnsi="Calibri"/>
          <w:sz w:val="22"/>
          <w:szCs w:val="22"/>
        </w:rPr>
        <w:t>Area  Kerja</w:t>
      </w:r>
      <w:proofErr w:type="gramEnd"/>
      <w:r w:rsidRPr="009165D4">
        <w:rPr>
          <w:rFonts w:ascii="Calibri" w:hAnsi="Calibri"/>
          <w:sz w:val="22"/>
          <w:szCs w:val="22"/>
        </w:rPr>
        <w:t xml:space="preserve"> PIHAK PERTAMA. </w:t>
      </w:r>
    </w:p>
    <w:p w:rsidR="007B55EE" w:rsidRPr="009165D4" w:rsidRDefault="007B55EE" w:rsidP="007B55EE">
      <w:pPr>
        <w:spacing w:line="276" w:lineRule="auto"/>
        <w:jc w:val="both"/>
        <w:rPr>
          <w:rFonts w:ascii="Calibri" w:hAnsi="Calibri"/>
          <w:sz w:val="22"/>
          <w:szCs w:val="22"/>
        </w:rPr>
      </w:pPr>
    </w:p>
    <w:p w:rsidR="007B55EE" w:rsidRPr="009165D4" w:rsidRDefault="007B55EE" w:rsidP="007B55EE">
      <w:pPr>
        <w:pStyle w:val="ListParagraph"/>
        <w:numPr>
          <w:ilvl w:val="0"/>
          <w:numId w:val="7"/>
        </w:numPr>
        <w:spacing w:line="276" w:lineRule="auto"/>
        <w:ind w:left="425" w:hanging="425"/>
        <w:jc w:val="both"/>
        <w:rPr>
          <w:rFonts w:ascii="Calibri" w:hAnsi="Calibri"/>
          <w:sz w:val="22"/>
          <w:szCs w:val="22"/>
        </w:rPr>
      </w:pPr>
      <w:r w:rsidRPr="009165D4">
        <w:rPr>
          <w:rFonts w:ascii="Calibri" w:hAnsi="Calibri"/>
          <w:sz w:val="22"/>
          <w:szCs w:val="22"/>
        </w:rPr>
        <w:t>Sistem Pembinaan dan Pengawasan secara Administrasi Tenaga Pengaman PIHAK KEDUA dalam pelaksanaan Perjanjian ini dibawah kewenangan PIHAK KEDUA, dimana   Pembinaan dan Pengawasan meliputi hal</w:t>
      </w:r>
      <w:r w:rsidRPr="009165D4">
        <w:rPr>
          <w:rFonts w:ascii="Calibri" w:hAnsi="Calibri"/>
          <w:sz w:val="22"/>
          <w:szCs w:val="22"/>
          <w:lang w:val="id-ID"/>
        </w:rPr>
        <w:t>-</w:t>
      </w:r>
      <w:r w:rsidRPr="009165D4">
        <w:rPr>
          <w:rFonts w:ascii="Calibri" w:hAnsi="Calibri"/>
          <w:sz w:val="22"/>
          <w:szCs w:val="22"/>
        </w:rPr>
        <w:t xml:space="preserve">hal sebagai berikut : </w:t>
      </w:r>
    </w:p>
    <w:p w:rsidR="007B55EE" w:rsidRPr="009165D4" w:rsidRDefault="007B55EE" w:rsidP="007B55EE">
      <w:pPr>
        <w:numPr>
          <w:ilvl w:val="0"/>
          <w:numId w:val="1"/>
        </w:numPr>
        <w:tabs>
          <w:tab w:val="clear" w:pos="1494"/>
          <w:tab w:val="num" w:pos="850"/>
        </w:tabs>
        <w:spacing w:line="276" w:lineRule="auto"/>
        <w:ind w:left="425" w:firstLine="0"/>
        <w:jc w:val="both"/>
        <w:rPr>
          <w:rFonts w:ascii="Calibri" w:hAnsi="Calibri"/>
          <w:sz w:val="22"/>
          <w:szCs w:val="22"/>
        </w:rPr>
      </w:pPr>
      <w:r w:rsidRPr="009165D4">
        <w:rPr>
          <w:rFonts w:ascii="Calibri" w:hAnsi="Calibri"/>
          <w:sz w:val="22"/>
          <w:szCs w:val="22"/>
        </w:rPr>
        <w:lastRenderedPageBreak/>
        <w:t xml:space="preserve">Penyediaan Tenaga Pengaman PIHAK KEDUA yang ditempatkan di </w:t>
      </w:r>
      <w:proofErr w:type="gramStart"/>
      <w:r w:rsidRPr="009165D4">
        <w:rPr>
          <w:rFonts w:ascii="Calibri" w:hAnsi="Calibri"/>
          <w:sz w:val="22"/>
          <w:szCs w:val="22"/>
        </w:rPr>
        <w:t>Area  Kerja</w:t>
      </w:r>
      <w:proofErr w:type="gramEnd"/>
      <w:r w:rsidRPr="009165D4">
        <w:rPr>
          <w:rFonts w:ascii="Calibri" w:hAnsi="Calibri"/>
          <w:sz w:val="22"/>
          <w:szCs w:val="22"/>
        </w:rPr>
        <w:t xml:space="preserve"> PIHAK PERTAMA. </w:t>
      </w:r>
    </w:p>
    <w:p w:rsidR="007B55EE" w:rsidRPr="009165D4" w:rsidRDefault="007B55EE" w:rsidP="007B55EE">
      <w:pPr>
        <w:numPr>
          <w:ilvl w:val="0"/>
          <w:numId w:val="1"/>
        </w:numPr>
        <w:tabs>
          <w:tab w:val="clear" w:pos="1494"/>
          <w:tab w:val="num" w:pos="850"/>
        </w:tabs>
        <w:spacing w:line="276" w:lineRule="auto"/>
        <w:ind w:left="425" w:firstLine="0"/>
        <w:jc w:val="both"/>
        <w:rPr>
          <w:rFonts w:ascii="Calibri" w:hAnsi="Calibri"/>
          <w:sz w:val="22"/>
          <w:szCs w:val="22"/>
        </w:rPr>
      </w:pPr>
      <w:r w:rsidRPr="009165D4">
        <w:rPr>
          <w:rFonts w:ascii="Calibri" w:hAnsi="Calibri"/>
          <w:sz w:val="22"/>
          <w:szCs w:val="22"/>
        </w:rPr>
        <w:t>Manajemen Sumber Daya Manusia (Pembinaan Personil).</w:t>
      </w:r>
    </w:p>
    <w:p w:rsidR="007B55EE" w:rsidRPr="009165D4" w:rsidRDefault="007B55EE" w:rsidP="007B55EE">
      <w:pPr>
        <w:numPr>
          <w:ilvl w:val="0"/>
          <w:numId w:val="1"/>
        </w:numPr>
        <w:tabs>
          <w:tab w:val="clear" w:pos="1494"/>
          <w:tab w:val="num" w:pos="850"/>
        </w:tabs>
        <w:spacing w:line="276" w:lineRule="auto"/>
        <w:ind w:left="425" w:firstLine="0"/>
        <w:jc w:val="both"/>
        <w:rPr>
          <w:rFonts w:ascii="Calibri" w:hAnsi="Calibri"/>
          <w:sz w:val="22"/>
          <w:szCs w:val="22"/>
        </w:rPr>
      </w:pPr>
      <w:r w:rsidRPr="009165D4">
        <w:rPr>
          <w:rFonts w:ascii="Calibri" w:hAnsi="Calibri"/>
          <w:sz w:val="22"/>
          <w:szCs w:val="22"/>
        </w:rPr>
        <w:t>Manajemen &amp; Administrasi Personalia (Tertib Administrasi).</w:t>
      </w:r>
    </w:p>
    <w:p w:rsidR="007B55EE" w:rsidRPr="009165D4" w:rsidRDefault="007B55EE" w:rsidP="007B55EE">
      <w:pPr>
        <w:numPr>
          <w:ilvl w:val="0"/>
          <w:numId w:val="1"/>
        </w:numPr>
        <w:tabs>
          <w:tab w:val="clear" w:pos="1494"/>
          <w:tab w:val="num" w:pos="850"/>
        </w:tabs>
        <w:spacing w:line="276" w:lineRule="auto"/>
        <w:ind w:left="425" w:firstLine="0"/>
        <w:jc w:val="both"/>
        <w:rPr>
          <w:rFonts w:ascii="Calibri" w:hAnsi="Calibri"/>
          <w:sz w:val="22"/>
          <w:szCs w:val="22"/>
        </w:rPr>
      </w:pPr>
      <w:r w:rsidRPr="009165D4">
        <w:rPr>
          <w:rFonts w:ascii="Calibri" w:hAnsi="Calibri"/>
          <w:sz w:val="22"/>
          <w:szCs w:val="22"/>
        </w:rPr>
        <w:t>Remunerasi dan Payroll (kesejahteraan).</w:t>
      </w:r>
    </w:p>
    <w:p w:rsidR="007B55EE" w:rsidRPr="009165D4" w:rsidRDefault="007B55EE" w:rsidP="007B55EE">
      <w:pPr>
        <w:numPr>
          <w:ilvl w:val="0"/>
          <w:numId w:val="1"/>
        </w:numPr>
        <w:tabs>
          <w:tab w:val="clear" w:pos="1494"/>
          <w:tab w:val="num" w:pos="850"/>
        </w:tabs>
        <w:spacing w:line="276" w:lineRule="auto"/>
        <w:ind w:left="425" w:firstLine="0"/>
        <w:jc w:val="both"/>
        <w:rPr>
          <w:rFonts w:ascii="Calibri" w:hAnsi="Calibri"/>
          <w:sz w:val="22"/>
          <w:szCs w:val="22"/>
        </w:rPr>
      </w:pPr>
      <w:r w:rsidRPr="009165D4">
        <w:rPr>
          <w:rFonts w:ascii="Calibri" w:hAnsi="Calibri"/>
          <w:sz w:val="22"/>
          <w:szCs w:val="22"/>
        </w:rPr>
        <w:t>Reward</w:t>
      </w:r>
      <w:r>
        <w:rPr>
          <w:rFonts w:ascii="Calibri" w:hAnsi="Calibri"/>
          <w:sz w:val="22"/>
          <w:szCs w:val="22"/>
        </w:rPr>
        <w:t>s</w:t>
      </w:r>
      <w:r w:rsidRPr="009165D4">
        <w:rPr>
          <w:rFonts w:ascii="Calibri" w:hAnsi="Calibri"/>
          <w:sz w:val="22"/>
          <w:szCs w:val="22"/>
        </w:rPr>
        <w:t xml:space="preserve"> &amp; Punis</w:t>
      </w:r>
      <w:r>
        <w:rPr>
          <w:rFonts w:ascii="Calibri" w:hAnsi="Calibri"/>
          <w:sz w:val="22"/>
          <w:szCs w:val="22"/>
        </w:rPr>
        <w:t>h</w:t>
      </w:r>
      <w:r w:rsidRPr="009165D4">
        <w:rPr>
          <w:rFonts w:ascii="Calibri" w:hAnsi="Calibri"/>
          <w:sz w:val="22"/>
          <w:szCs w:val="22"/>
        </w:rPr>
        <w:t xml:space="preserve">ment. </w:t>
      </w:r>
    </w:p>
    <w:p w:rsidR="007B55EE" w:rsidRPr="009165D4" w:rsidRDefault="007B55EE" w:rsidP="007B55EE">
      <w:pPr>
        <w:spacing w:line="276" w:lineRule="auto"/>
        <w:jc w:val="both"/>
        <w:rPr>
          <w:rFonts w:ascii="Calibri" w:hAnsi="Calibri"/>
          <w:sz w:val="22"/>
          <w:szCs w:val="22"/>
        </w:rPr>
      </w:pPr>
    </w:p>
    <w:p w:rsidR="007B55EE" w:rsidRPr="009165D4" w:rsidRDefault="007B55EE" w:rsidP="007B55EE">
      <w:pPr>
        <w:pStyle w:val="ListParagraph"/>
        <w:numPr>
          <w:ilvl w:val="0"/>
          <w:numId w:val="7"/>
        </w:numPr>
        <w:spacing w:line="276" w:lineRule="auto"/>
        <w:ind w:left="425" w:hanging="425"/>
        <w:jc w:val="both"/>
        <w:rPr>
          <w:rFonts w:ascii="Calibri" w:hAnsi="Calibri"/>
          <w:sz w:val="22"/>
          <w:szCs w:val="22"/>
        </w:rPr>
      </w:pPr>
      <w:r w:rsidRPr="009165D4">
        <w:rPr>
          <w:rFonts w:ascii="Calibri" w:hAnsi="Calibri"/>
          <w:sz w:val="22"/>
          <w:szCs w:val="22"/>
        </w:rPr>
        <w:t>Dalam menjalankan tugas Tenaga Pengaman PIHAK KEDUA wajib melaksanakan</w:t>
      </w:r>
      <w:r w:rsidRPr="009165D4">
        <w:rPr>
          <w:rFonts w:ascii="Calibri" w:hAnsi="Calibri"/>
          <w:sz w:val="22"/>
          <w:szCs w:val="22"/>
          <w:lang w:val="id-ID"/>
        </w:rPr>
        <w:t xml:space="preserve"> </w:t>
      </w:r>
      <w:r w:rsidRPr="009165D4">
        <w:rPr>
          <w:rFonts w:ascii="Calibri" w:hAnsi="Calibri"/>
          <w:sz w:val="22"/>
          <w:szCs w:val="22"/>
        </w:rPr>
        <w:t xml:space="preserve">Pengaturan, Pengamanan Fisik, Penjagaan dan Perondaan di Area  Kerja PIHAK PERTAMA dengan kendali operasi oleh PIHAK PERTAMA. </w:t>
      </w:r>
    </w:p>
    <w:p w:rsidR="007B55EE" w:rsidRPr="009165D4" w:rsidRDefault="007B55EE" w:rsidP="007B55EE">
      <w:pPr>
        <w:spacing w:line="276" w:lineRule="auto"/>
        <w:ind w:left="425" w:hanging="425"/>
        <w:jc w:val="both"/>
        <w:rPr>
          <w:rFonts w:ascii="Calibri" w:hAnsi="Calibri"/>
          <w:sz w:val="22"/>
          <w:szCs w:val="22"/>
        </w:rPr>
      </w:pPr>
    </w:p>
    <w:p w:rsidR="007B55EE" w:rsidRPr="009165D4" w:rsidRDefault="007B55EE" w:rsidP="007B55EE">
      <w:pPr>
        <w:pStyle w:val="ListParagraph"/>
        <w:numPr>
          <w:ilvl w:val="0"/>
          <w:numId w:val="7"/>
        </w:numPr>
        <w:spacing w:line="276" w:lineRule="auto"/>
        <w:ind w:left="425" w:hanging="425"/>
        <w:jc w:val="both"/>
        <w:rPr>
          <w:rFonts w:ascii="Calibri" w:hAnsi="Calibri"/>
          <w:sz w:val="22"/>
          <w:szCs w:val="22"/>
        </w:rPr>
      </w:pPr>
      <w:r w:rsidRPr="009165D4">
        <w:rPr>
          <w:rFonts w:ascii="Calibri" w:hAnsi="Calibri"/>
          <w:sz w:val="22"/>
          <w:szCs w:val="22"/>
        </w:rPr>
        <w:t>Tenaga Pengaman PIHAK KEDUA wajib mentaati tata tertib serta ketentuan yang berlaku di PIHAK PERTAMA, diantaranya mentaati waktu kerja di PIHAK PERTAMA.</w:t>
      </w:r>
    </w:p>
    <w:p w:rsidR="007B55EE" w:rsidRPr="009165D4" w:rsidRDefault="007B55EE" w:rsidP="007B55EE">
      <w:pPr>
        <w:spacing w:line="276" w:lineRule="auto"/>
        <w:ind w:left="425" w:hanging="425"/>
        <w:jc w:val="both"/>
        <w:rPr>
          <w:rFonts w:ascii="Calibri" w:hAnsi="Calibri"/>
          <w:sz w:val="22"/>
          <w:szCs w:val="22"/>
        </w:rPr>
      </w:pPr>
    </w:p>
    <w:p w:rsidR="007B55EE" w:rsidRPr="009165D4" w:rsidRDefault="007B55EE" w:rsidP="007B55EE">
      <w:pPr>
        <w:pStyle w:val="ListParagraph"/>
        <w:numPr>
          <w:ilvl w:val="0"/>
          <w:numId w:val="7"/>
        </w:numPr>
        <w:spacing w:line="276" w:lineRule="auto"/>
        <w:ind w:left="425" w:hanging="425"/>
        <w:jc w:val="both"/>
        <w:rPr>
          <w:rFonts w:ascii="Calibri" w:hAnsi="Calibri"/>
          <w:sz w:val="22"/>
          <w:szCs w:val="22"/>
        </w:rPr>
      </w:pPr>
      <w:r w:rsidRPr="009165D4">
        <w:rPr>
          <w:rFonts w:ascii="Calibri" w:hAnsi="Calibri"/>
          <w:sz w:val="22"/>
          <w:szCs w:val="22"/>
          <w:lang w:val="id-ID"/>
        </w:rPr>
        <w:t>P</w:t>
      </w:r>
      <w:r w:rsidRPr="009165D4">
        <w:rPr>
          <w:rFonts w:ascii="Calibri" w:hAnsi="Calibri"/>
          <w:sz w:val="22"/>
          <w:szCs w:val="22"/>
        </w:rPr>
        <w:t xml:space="preserve">IHAK KEDUA menjamin kepada PIHAK PERTAMA bahwa Tenaga Pengaman PIHAK KEDUA yang ditempatkan di Area  Kerja PIHAK PERTAMA terkait hubungan kerja secara resmi dengan PIHAK KEDUA demikian karena PIHAK KEDUA memberlakukan ketentuan – ketentuan dibidang ketenagakerjaan yang berlaku dan diberlakukan di Wilayah Hukum </w:t>
      </w:r>
      <w:r w:rsidRPr="009165D4">
        <w:rPr>
          <w:rFonts w:ascii="Calibri" w:hAnsi="Calibri"/>
          <w:sz w:val="22"/>
          <w:szCs w:val="22"/>
          <w:lang w:val="id-ID"/>
        </w:rPr>
        <w:t xml:space="preserve">Negara </w:t>
      </w:r>
      <w:r w:rsidRPr="009165D4">
        <w:rPr>
          <w:rFonts w:ascii="Calibri" w:hAnsi="Calibri"/>
          <w:sz w:val="22"/>
          <w:szCs w:val="22"/>
        </w:rPr>
        <w:t xml:space="preserve">Republik Indonesia. </w:t>
      </w:r>
    </w:p>
    <w:p w:rsidR="007B55EE" w:rsidRDefault="007B55EE" w:rsidP="007B55EE">
      <w:pPr>
        <w:pStyle w:val="ListParagraph"/>
        <w:ind w:left="425" w:hanging="425"/>
        <w:rPr>
          <w:rFonts w:ascii="Calibri" w:hAnsi="Calibri"/>
          <w:sz w:val="22"/>
          <w:szCs w:val="22"/>
        </w:rPr>
      </w:pPr>
    </w:p>
    <w:p w:rsidR="007B55EE" w:rsidRPr="009165D4" w:rsidRDefault="007B55EE" w:rsidP="007B55EE">
      <w:pPr>
        <w:jc w:val="center"/>
        <w:rPr>
          <w:rFonts w:ascii="Calibri" w:hAnsi="Calibri"/>
          <w:b/>
          <w:sz w:val="22"/>
          <w:szCs w:val="22"/>
        </w:rPr>
      </w:pPr>
      <w:r>
        <w:rPr>
          <w:rFonts w:ascii="Calibri" w:hAnsi="Calibri"/>
          <w:b/>
          <w:sz w:val="22"/>
          <w:szCs w:val="22"/>
        </w:rPr>
        <w:t>P</w:t>
      </w:r>
      <w:r w:rsidRPr="009165D4">
        <w:rPr>
          <w:rFonts w:ascii="Calibri" w:hAnsi="Calibri"/>
          <w:b/>
          <w:sz w:val="22"/>
          <w:szCs w:val="22"/>
        </w:rPr>
        <w:t>ASAL 5</w:t>
      </w:r>
    </w:p>
    <w:p w:rsidR="007B55EE" w:rsidRPr="009165D4" w:rsidRDefault="007B55EE" w:rsidP="007B55EE">
      <w:pPr>
        <w:spacing w:line="276" w:lineRule="auto"/>
        <w:ind w:left="284"/>
        <w:jc w:val="center"/>
        <w:rPr>
          <w:rFonts w:ascii="Calibri" w:hAnsi="Calibri"/>
          <w:b/>
          <w:sz w:val="22"/>
          <w:szCs w:val="22"/>
        </w:rPr>
      </w:pPr>
      <w:r w:rsidRPr="009165D4">
        <w:rPr>
          <w:rFonts w:ascii="Calibri" w:hAnsi="Calibri"/>
          <w:b/>
          <w:sz w:val="22"/>
          <w:szCs w:val="22"/>
        </w:rPr>
        <w:t>HAK DAN KEWAJIBAN PIHAK PERTAMA</w:t>
      </w:r>
    </w:p>
    <w:p w:rsidR="007B55EE" w:rsidRPr="009165D4" w:rsidRDefault="007B55EE" w:rsidP="007B55EE">
      <w:pPr>
        <w:spacing w:line="276" w:lineRule="auto"/>
        <w:ind w:left="284"/>
        <w:jc w:val="both"/>
        <w:rPr>
          <w:rFonts w:ascii="Calibri" w:hAnsi="Calibri"/>
          <w:sz w:val="22"/>
          <w:szCs w:val="22"/>
        </w:rPr>
      </w:pPr>
    </w:p>
    <w:p w:rsidR="007B55EE" w:rsidRPr="009165D4" w:rsidRDefault="007B55EE" w:rsidP="007B55EE">
      <w:pPr>
        <w:pStyle w:val="ListParagraph"/>
        <w:numPr>
          <w:ilvl w:val="0"/>
          <w:numId w:val="8"/>
        </w:numPr>
        <w:spacing w:line="276" w:lineRule="auto"/>
        <w:ind w:left="425" w:hanging="425"/>
        <w:jc w:val="both"/>
        <w:rPr>
          <w:rFonts w:ascii="Calibri" w:hAnsi="Calibri"/>
          <w:sz w:val="22"/>
          <w:szCs w:val="22"/>
        </w:rPr>
      </w:pPr>
      <w:r w:rsidRPr="009165D4">
        <w:rPr>
          <w:rFonts w:ascii="Calibri" w:hAnsi="Calibri"/>
          <w:sz w:val="22"/>
          <w:szCs w:val="22"/>
        </w:rPr>
        <w:t xml:space="preserve">PIHAK PERTAMA berhak atas kegiatan pengamanan yang dilakukan </w:t>
      </w:r>
      <w:proofErr w:type="gramStart"/>
      <w:r w:rsidRPr="009165D4">
        <w:rPr>
          <w:rFonts w:ascii="Calibri" w:hAnsi="Calibri"/>
          <w:sz w:val="22"/>
          <w:szCs w:val="22"/>
        </w:rPr>
        <w:t>oleh  Tenaga</w:t>
      </w:r>
      <w:proofErr w:type="gramEnd"/>
      <w:r w:rsidRPr="009165D4">
        <w:rPr>
          <w:rFonts w:ascii="Calibri" w:hAnsi="Calibri"/>
          <w:sz w:val="22"/>
          <w:szCs w:val="22"/>
        </w:rPr>
        <w:t xml:space="preserve"> Pengaman PIHAK KEDUA yang ditempatkan di Area Kerja PIHAK PERTAMA.</w:t>
      </w:r>
    </w:p>
    <w:p w:rsidR="007B55EE" w:rsidRPr="009165D4" w:rsidRDefault="007B55EE" w:rsidP="007B55EE">
      <w:pPr>
        <w:spacing w:line="276" w:lineRule="auto"/>
        <w:ind w:left="425" w:hanging="425"/>
        <w:jc w:val="both"/>
        <w:rPr>
          <w:rFonts w:ascii="Calibri" w:hAnsi="Calibri"/>
          <w:sz w:val="22"/>
          <w:szCs w:val="22"/>
        </w:rPr>
      </w:pPr>
    </w:p>
    <w:p w:rsidR="007B55EE" w:rsidRPr="009165D4" w:rsidRDefault="007B55EE" w:rsidP="007B55EE">
      <w:pPr>
        <w:pStyle w:val="ListParagraph"/>
        <w:numPr>
          <w:ilvl w:val="0"/>
          <w:numId w:val="8"/>
        </w:numPr>
        <w:spacing w:line="276" w:lineRule="auto"/>
        <w:ind w:left="425" w:hanging="425"/>
        <w:jc w:val="both"/>
        <w:rPr>
          <w:rFonts w:ascii="Calibri" w:hAnsi="Calibri"/>
          <w:sz w:val="22"/>
          <w:szCs w:val="22"/>
        </w:rPr>
      </w:pPr>
      <w:r w:rsidRPr="009165D4">
        <w:rPr>
          <w:rFonts w:ascii="Calibri" w:hAnsi="Calibri"/>
          <w:sz w:val="22"/>
          <w:szCs w:val="22"/>
        </w:rPr>
        <w:t>PIHAK PERTAMA berhak untuk meminta penggantian Tenaga Pengaman  apabila menurut penilaian PIHAK PERTAMA tidak dapat melaksanakan kewajibannya atau melakukan tindakan</w:t>
      </w:r>
      <w:r w:rsidRPr="009165D4">
        <w:rPr>
          <w:rFonts w:ascii="Calibri" w:hAnsi="Calibri"/>
          <w:sz w:val="22"/>
          <w:szCs w:val="22"/>
          <w:lang w:val="id-ID"/>
        </w:rPr>
        <w:t xml:space="preserve"> </w:t>
      </w:r>
      <w:r w:rsidRPr="009165D4">
        <w:rPr>
          <w:rFonts w:ascii="Calibri" w:hAnsi="Calibri"/>
          <w:sz w:val="22"/>
          <w:szCs w:val="22"/>
        </w:rPr>
        <w:t>–</w:t>
      </w:r>
      <w:r w:rsidRPr="009165D4">
        <w:rPr>
          <w:rFonts w:ascii="Calibri" w:hAnsi="Calibri"/>
          <w:sz w:val="22"/>
          <w:szCs w:val="22"/>
          <w:lang w:val="id-ID"/>
        </w:rPr>
        <w:t xml:space="preserve"> </w:t>
      </w:r>
      <w:r w:rsidRPr="009165D4">
        <w:rPr>
          <w:rFonts w:ascii="Calibri" w:hAnsi="Calibri"/>
          <w:sz w:val="22"/>
          <w:szCs w:val="22"/>
        </w:rPr>
        <w:t xml:space="preserve">tindakan yang merugikan PIHAK PERTAMA dengan memperhatikan kondite kerja Tenaga Pengaman sebagaimana dimaksud dalam Pasal 4 </w:t>
      </w:r>
      <w:r w:rsidRPr="009165D4">
        <w:rPr>
          <w:rFonts w:ascii="Calibri" w:hAnsi="Calibri"/>
          <w:sz w:val="22"/>
          <w:szCs w:val="22"/>
          <w:lang w:val="id-ID"/>
        </w:rPr>
        <w:t>a</w:t>
      </w:r>
      <w:r w:rsidRPr="009165D4">
        <w:rPr>
          <w:rFonts w:ascii="Calibri" w:hAnsi="Calibri"/>
          <w:sz w:val="22"/>
          <w:szCs w:val="22"/>
        </w:rPr>
        <w:t>yat 1</w:t>
      </w:r>
      <w:r w:rsidRPr="009165D4">
        <w:rPr>
          <w:rFonts w:ascii="Calibri" w:hAnsi="Calibri"/>
          <w:sz w:val="22"/>
          <w:szCs w:val="22"/>
          <w:lang w:val="id-ID"/>
        </w:rPr>
        <w:t>.</w:t>
      </w:r>
      <w:r w:rsidRPr="009165D4">
        <w:rPr>
          <w:rFonts w:ascii="Calibri" w:hAnsi="Calibri"/>
          <w:sz w:val="22"/>
          <w:szCs w:val="22"/>
        </w:rPr>
        <w:t xml:space="preserve"> Perjanjian ini.</w:t>
      </w:r>
    </w:p>
    <w:p w:rsidR="007B55EE" w:rsidRPr="009165D4" w:rsidRDefault="007B55EE" w:rsidP="007B55EE">
      <w:pPr>
        <w:pStyle w:val="ListParagraph"/>
        <w:ind w:left="425" w:hanging="425"/>
        <w:rPr>
          <w:rFonts w:ascii="Calibri" w:hAnsi="Calibri"/>
          <w:sz w:val="22"/>
          <w:szCs w:val="22"/>
        </w:rPr>
      </w:pPr>
    </w:p>
    <w:p w:rsidR="007B55EE" w:rsidRPr="009165D4" w:rsidRDefault="007B55EE" w:rsidP="007B55EE">
      <w:pPr>
        <w:pStyle w:val="ListParagraph"/>
        <w:numPr>
          <w:ilvl w:val="0"/>
          <w:numId w:val="8"/>
        </w:numPr>
        <w:spacing w:line="276" w:lineRule="auto"/>
        <w:ind w:left="425" w:hanging="425"/>
        <w:jc w:val="both"/>
        <w:rPr>
          <w:rFonts w:ascii="Calibri" w:hAnsi="Calibri"/>
          <w:sz w:val="22"/>
          <w:szCs w:val="22"/>
        </w:rPr>
      </w:pPr>
      <w:r w:rsidRPr="009165D4">
        <w:rPr>
          <w:rFonts w:ascii="Calibri" w:hAnsi="Calibri"/>
          <w:sz w:val="22"/>
          <w:szCs w:val="22"/>
        </w:rPr>
        <w:t>PIHAK PERTAMA berkewajiban untuk melakukan pembayaran tepat pada waktunya sebagaimana dimaksud dalam Pasal 3 ayat 3 Perjanjian ini.</w:t>
      </w:r>
    </w:p>
    <w:p w:rsidR="007B55EE" w:rsidRPr="009165D4" w:rsidRDefault="007B55EE" w:rsidP="007B55EE">
      <w:pPr>
        <w:spacing w:line="276" w:lineRule="auto"/>
        <w:ind w:left="425" w:hanging="425"/>
        <w:jc w:val="both"/>
        <w:rPr>
          <w:rFonts w:ascii="Calibri" w:hAnsi="Calibri"/>
          <w:sz w:val="22"/>
          <w:szCs w:val="22"/>
          <w:lang w:val="id-ID"/>
        </w:rPr>
      </w:pPr>
    </w:p>
    <w:p w:rsidR="007B55EE" w:rsidRPr="009165D4" w:rsidRDefault="007B55EE" w:rsidP="007B55EE">
      <w:pPr>
        <w:pStyle w:val="ListParagraph"/>
        <w:numPr>
          <w:ilvl w:val="0"/>
          <w:numId w:val="8"/>
        </w:numPr>
        <w:spacing w:line="276" w:lineRule="auto"/>
        <w:ind w:left="425" w:hanging="425"/>
        <w:jc w:val="both"/>
        <w:rPr>
          <w:rFonts w:ascii="Calibri" w:hAnsi="Calibri"/>
          <w:sz w:val="22"/>
          <w:szCs w:val="22"/>
        </w:rPr>
      </w:pPr>
      <w:r w:rsidRPr="009165D4">
        <w:rPr>
          <w:rFonts w:ascii="Calibri" w:hAnsi="Calibri"/>
          <w:sz w:val="22"/>
          <w:szCs w:val="22"/>
        </w:rPr>
        <w:t xml:space="preserve">Dalam hal penempatan Tenaga Pengaman PIHAK KEDUA di Area  Kerja PIHAK PERTAMA, maka PIHAK PERTAMA harus memperhatikan ketentuan tentang Area Kerja yang memenuhi syarat – syarat Keselamatan dan Kesehatan kerja yang sesuai dengan ketentuan Peraturan Ketenagakerjaan yang berlaku di Wilayah Hukum </w:t>
      </w:r>
      <w:r w:rsidRPr="009165D4">
        <w:rPr>
          <w:rFonts w:ascii="Calibri" w:hAnsi="Calibri"/>
          <w:sz w:val="22"/>
          <w:szCs w:val="22"/>
          <w:lang w:val="id-ID"/>
        </w:rPr>
        <w:t xml:space="preserve">Negara </w:t>
      </w:r>
      <w:r w:rsidRPr="009165D4">
        <w:rPr>
          <w:rFonts w:ascii="Calibri" w:hAnsi="Calibri"/>
          <w:sz w:val="22"/>
          <w:szCs w:val="22"/>
        </w:rPr>
        <w:t xml:space="preserve">Republik Indonesia. </w:t>
      </w:r>
    </w:p>
    <w:p w:rsidR="007B55EE" w:rsidRDefault="007B55EE" w:rsidP="007B55EE">
      <w:pPr>
        <w:pStyle w:val="ListParagraph"/>
        <w:ind w:left="425" w:hanging="425"/>
        <w:rPr>
          <w:rFonts w:ascii="Calibri" w:hAnsi="Calibri"/>
          <w:sz w:val="22"/>
          <w:szCs w:val="22"/>
          <w:lang w:val="id-ID"/>
        </w:rPr>
      </w:pPr>
    </w:p>
    <w:p w:rsidR="007B55EE" w:rsidRPr="00A31E91" w:rsidRDefault="007B55EE" w:rsidP="007B55EE">
      <w:pPr>
        <w:pStyle w:val="ListParagraph"/>
        <w:ind w:left="425" w:hanging="425"/>
        <w:rPr>
          <w:rFonts w:ascii="Calibri" w:hAnsi="Calibri"/>
          <w:sz w:val="22"/>
          <w:szCs w:val="22"/>
          <w:lang w:val="id-ID"/>
        </w:rPr>
      </w:pPr>
    </w:p>
    <w:p w:rsidR="007B55EE" w:rsidRPr="009165D4" w:rsidRDefault="007B55EE" w:rsidP="007B55EE">
      <w:pPr>
        <w:spacing w:line="276" w:lineRule="auto"/>
        <w:ind w:left="709" w:hanging="425"/>
        <w:jc w:val="center"/>
        <w:rPr>
          <w:rFonts w:ascii="Calibri" w:hAnsi="Calibri"/>
          <w:sz w:val="22"/>
          <w:szCs w:val="22"/>
        </w:rPr>
      </w:pPr>
      <w:r w:rsidRPr="009165D4">
        <w:rPr>
          <w:rFonts w:ascii="Calibri" w:hAnsi="Calibri"/>
          <w:b/>
          <w:sz w:val="22"/>
          <w:szCs w:val="22"/>
        </w:rPr>
        <w:t>PASAL 6</w:t>
      </w:r>
    </w:p>
    <w:p w:rsidR="007B55EE" w:rsidRPr="009165D4" w:rsidRDefault="007B55EE" w:rsidP="007B55EE">
      <w:pPr>
        <w:spacing w:line="276" w:lineRule="auto"/>
        <w:ind w:left="284"/>
        <w:jc w:val="center"/>
        <w:rPr>
          <w:rFonts w:ascii="Calibri" w:hAnsi="Calibri"/>
          <w:b/>
          <w:sz w:val="22"/>
          <w:szCs w:val="22"/>
        </w:rPr>
      </w:pPr>
      <w:r w:rsidRPr="009165D4">
        <w:rPr>
          <w:rFonts w:ascii="Calibri" w:hAnsi="Calibri"/>
          <w:b/>
          <w:sz w:val="22"/>
          <w:szCs w:val="22"/>
        </w:rPr>
        <w:t>HAK DAN KEWAJIBAN PIHAK KEDUA</w:t>
      </w:r>
    </w:p>
    <w:p w:rsidR="007B55EE" w:rsidRPr="009165D4" w:rsidRDefault="007B55EE" w:rsidP="007B55EE">
      <w:pPr>
        <w:spacing w:line="276" w:lineRule="auto"/>
        <w:ind w:left="284"/>
        <w:jc w:val="both"/>
        <w:rPr>
          <w:rFonts w:ascii="Calibri" w:hAnsi="Calibri"/>
          <w:sz w:val="22"/>
          <w:szCs w:val="22"/>
        </w:rPr>
      </w:pPr>
    </w:p>
    <w:p w:rsidR="007B55EE" w:rsidRPr="009165D4" w:rsidRDefault="007B55EE" w:rsidP="007B55EE">
      <w:pPr>
        <w:pStyle w:val="ListParagraph"/>
        <w:numPr>
          <w:ilvl w:val="0"/>
          <w:numId w:val="9"/>
        </w:numPr>
        <w:spacing w:line="276" w:lineRule="auto"/>
        <w:ind w:left="425" w:hanging="425"/>
        <w:jc w:val="both"/>
        <w:rPr>
          <w:rFonts w:ascii="Calibri" w:hAnsi="Calibri"/>
          <w:sz w:val="22"/>
          <w:szCs w:val="22"/>
        </w:rPr>
      </w:pPr>
      <w:r w:rsidRPr="009165D4">
        <w:rPr>
          <w:rFonts w:ascii="Calibri" w:hAnsi="Calibri"/>
          <w:sz w:val="22"/>
          <w:szCs w:val="22"/>
        </w:rPr>
        <w:t xml:space="preserve">PIHAK KEDUA berhak menerima pembayaran dari PIHAK PERTAMA tepat pada waktunya atas Jasa Pengamanan yang dilakukan oleh Tenaga Pengaman PIHAK KEDUA yang ditempatkan di </w:t>
      </w:r>
      <w:proofErr w:type="gramStart"/>
      <w:r w:rsidRPr="009165D4">
        <w:rPr>
          <w:rFonts w:ascii="Calibri" w:hAnsi="Calibri"/>
          <w:sz w:val="22"/>
          <w:szCs w:val="22"/>
        </w:rPr>
        <w:t>Area  Kerja</w:t>
      </w:r>
      <w:proofErr w:type="gramEnd"/>
      <w:r w:rsidRPr="009165D4">
        <w:rPr>
          <w:rFonts w:ascii="Calibri" w:hAnsi="Calibri"/>
          <w:sz w:val="22"/>
          <w:szCs w:val="22"/>
        </w:rPr>
        <w:t xml:space="preserve"> PIHAK PERTAMA.</w:t>
      </w:r>
    </w:p>
    <w:p w:rsidR="007B55EE" w:rsidRPr="009165D4" w:rsidRDefault="007B55EE" w:rsidP="007B55EE">
      <w:pPr>
        <w:spacing w:line="276" w:lineRule="auto"/>
        <w:ind w:left="425" w:hanging="425"/>
        <w:jc w:val="both"/>
        <w:rPr>
          <w:rFonts w:ascii="Calibri" w:hAnsi="Calibri"/>
          <w:sz w:val="22"/>
          <w:szCs w:val="22"/>
        </w:rPr>
      </w:pPr>
    </w:p>
    <w:p w:rsidR="007B55EE" w:rsidRPr="009165D4" w:rsidRDefault="007B55EE" w:rsidP="007B55EE">
      <w:pPr>
        <w:pStyle w:val="ListParagraph"/>
        <w:numPr>
          <w:ilvl w:val="0"/>
          <w:numId w:val="9"/>
        </w:numPr>
        <w:spacing w:line="276" w:lineRule="auto"/>
        <w:ind w:left="425" w:hanging="425"/>
        <w:jc w:val="both"/>
        <w:rPr>
          <w:rFonts w:ascii="Calibri" w:hAnsi="Calibri"/>
          <w:sz w:val="22"/>
          <w:szCs w:val="22"/>
        </w:rPr>
      </w:pPr>
      <w:r w:rsidRPr="009165D4">
        <w:rPr>
          <w:rFonts w:ascii="Calibri" w:hAnsi="Calibri"/>
          <w:sz w:val="22"/>
          <w:szCs w:val="22"/>
        </w:rPr>
        <w:t xml:space="preserve">PIHAK KEDUA menjamin kepada PIHAK PERTAMA bahwa semua Tenaga Pengaman selama masa bertugas di Area  </w:t>
      </w:r>
      <w:r w:rsidRPr="009165D4">
        <w:rPr>
          <w:rFonts w:ascii="Calibri" w:hAnsi="Calibri"/>
          <w:sz w:val="22"/>
          <w:szCs w:val="22"/>
          <w:lang w:val="id-ID"/>
        </w:rPr>
        <w:t>K</w:t>
      </w:r>
      <w:r w:rsidRPr="009165D4">
        <w:rPr>
          <w:rFonts w:ascii="Calibri" w:hAnsi="Calibri"/>
          <w:sz w:val="22"/>
          <w:szCs w:val="22"/>
        </w:rPr>
        <w:t>erja PIHAK PERTAMA, akan selalu mentaati seluruh tata tertib dan ketentuan yang berlaku di PIHAK PERTAMA dan selalu memakai uniform sesuai ketentuan serta peralatan-peralatan lainnya yang telah disepakati oleh Kedua belah Pihak yang telah disediakan PIHAK KEDUA.</w:t>
      </w:r>
    </w:p>
    <w:p w:rsidR="007B55EE" w:rsidRPr="009165D4" w:rsidRDefault="007B55EE" w:rsidP="007B55EE">
      <w:pPr>
        <w:pStyle w:val="ListParagraph"/>
        <w:ind w:left="425" w:hanging="425"/>
        <w:rPr>
          <w:rFonts w:ascii="Calibri" w:hAnsi="Calibri"/>
          <w:sz w:val="22"/>
          <w:szCs w:val="22"/>
        </w:rPr>
      </w:pPr>
    </w:p>
    <w:p w:rsidR="007B55EE" w:rsidRPr="009165D4" w:rsidRDefault="007B55EE" w:rsidP="007B55EE">
      <w:pPr>
        <w:pStyle w:val="ListParagraph"/>
        <w:numPr>
          <w:ilvl w:val="0"/>
          <w:numId w:val="9"/>
        </w:numPr>
        <w:spacing w:line="276" w:lineRule="auto"/>
        <w:ind w:left="425" w:hanging="425"/>
        <w:jc w:val="both"/>
        <w:rPr>
          <w:rFonts w:ascii="Calibri" w:hAnsi="Calibri"/>
          <w:sz w:val="22"/>
          <w:szCs w:val="22"/>
        </w:rPr>
      </w:pPr>
      <w:r w:rsidRPr="009165D4">
        <w:rPr>
          <w:rFonts w:ascii="Calibri" w:hAnsi="Calibri"/>
          <w:sz w:val="22"/>
          <w:szCs w:val="22"/>
        </w:rPr>
        <w:t>Tenaga Pengaman PIHAK KEDUA berkewajiban melaksanakan jam kerja yang diatur oleh PIHAK PERTAMA.</w:t>
      </w:r>
    </w:p>
    <w:p w:rsidR="007B55EE" w:rsidRPr="009165D4" w:rsidRDefault="007B55EE" w:rsidP="007B55EE">
      <w:pPr>
        <w:pStyle w:val="ListParagraph"/>
        <w:ind w:left="425" w:hanging="425"/>
        <w:rPr>
          <w:rFonts w:ascii="Calibri" w:hAnsi="Calibri"/>
          <w:sz w:val="22"/>
          <w:szCs w:val="22"/>
        </w:rPr>
      </w:pPr>
    </w:p>
    <w:p w:rsidR="007B55EE" w:rsidRPr="009165D4" w:rsidRDefault="007B55EE" w:rsidP="007B55EE">
      <w:pPr>
        <w:pStyle w:val="ListParagraph"/>
        <w:numPr>
          <w:ilvl w:val="0"/>
          <w:numId w:val="9"/>
        </w:numPr>
        <w:spacing w:line="276" w:lineRule="auto"/>
        <w:ind w:left="425" w:hanging="425"/>
        <w:jc w:val="both"/>
        <w:rPr>
          <w:rFonts w:ascii="Calibri" w:hAnsi="Calibri"/>
          <w:sz w:val="22"/>
          <w:szCs w:val="22"/>
          <w:lang w:val="sv-SE"/>
        </w:rPr>
      </w:pPr>
      <w:r w:rsidRPr="009165D4">
        <w:rPr>
          <w:rFonts w:ascii="Calibri" w:hAnsi="Calibri"/>
          <w:sz w:val="22"/>
          <w:szCs w:val="22"/>
        </w:rPr>
        <w:t xml:space="preserve">Tenaga Pengaman PIHAK KEDUA yang telah dipekerjakan oleh PIHAK PERTAMA, jika sewaktu – waktu dianggap oleh PIHAK PERTAMA tidak memenuhi syarat-syarat yang dimaksud dalam  Pasal 5 </w:t>
      </w:r>
      <w:r w:rsidRPr="009165D4">
        <w:rPr>
          <w:rFonts w:ascii="Calibri" w:hAnsi="Calibri"/>
          <w:sz w:val="22"/>
          <w:szCs w:val="22"/>
          <w:lang w:val="id-ID"/>
        </w:rPr>
        <w:t>a</w:t>
      </w:r>
      <w:r w:rsidRPr="009165D4">
        <w:rPr>
          <w:rFonts w:ascii="Calibri" w:hAnsi="Calibri"/>
          <w:sz w:val="22"/>
          <w:szCs w:val="22"/>
        </w:rPr>
        <w:t>yat 2, maka PIHAK KEDUA wajib mengganti dengan Tenaga Pengaman  yang baru selambat-lambatnya 2 x 24 Jam</w:t>
      </w:r>
      <w:r w:rsidRPr="009165D4">
        <w:rPr>
          <w:rFonts w:ascii="Calibri" w:hAnsi="Calibri"/>
          <w:sz w:val="22"/>
          <w:szCs w:val="22"/>
          <w:lang w:val="id-ID"/>
        </w:rPr>
        <w:t>.</w:t>
      </w:r>
    </w:p>
    <w:p w:rsidR="007B55EE" w:rsidRPr="009165D4" w:rsidRDefault="007B55EE" w:rsidP="007B55EE">
      <w:pPr>
        <w:spacing w:line="276" w:lineRule="auto"/>
        <w:ind w:left="425" w:hanging="425"/>
        <w:jc w:val="both"/>
        <w:rPr>
          <w:rFonts w:ascii="Calibri" w:hAnsi="Calibri"/>
          <w:sz w:val="22"/>
          <w:szCs w:val="22"/>
          <w:lang w:val="id-ID"/>
        </w:rPr>
      </w:pPr>
    </w:p>
    <w:p w:rsidR="007B55EE" w:rsidRPr="009165D4" w:rsidRDefault="007B55EE" w:rsidP="007B55EE">
      <w:pPr>
        <w:pStyle w:val="ListParagraph"/>
        <w:numPr>
          <w:ilvl w:val="0"/>
          <w:numId w:val="9"/>
        </w:numPr>
        <w:spacing w:line="276" w:lineRule="auto"/>
        <w:ind w:left="425" w:hanging="425"/>
        <w:jc w:val="both"/>
        <w:rPr>
          <w:rFonts w:ascii="Calibri" w:hAnsi="Calibri"/>
          <w:sz w:val="22"/>
          <w:szCs w:val="22"/>
        </w:rPr>
      </w:pPr>
      <w:r w:rsidRPr="009165D4">
        <w:rPr>
          <w:rFonts w:ascii="Calibri" w:hAnsi="Calibri"/>
          <w:sz w:val="22"/>
          <w:szCs w:val="22"/>
        </w:rPr>
        <w:t>Apabila permohonan penggantian sebagaimana dimaksud dalam ayat 4 Pasal di atas diajukan secara lisan melalui telepon maka PIHAK PERTAMA wajib dalam 3 hari kemudian melengkapinya secara tertulis.</w:t>
      </w:r>
    </w:p>
    <w:p w:rsidR="007B55EE" w:rsidRPr="009165D4" w:rsidRDefault="007B55EE" w:rsidP="007B55EE">
      <w:pPr>
        <w:pStyle w:val="ListParagraph"/>
        <w:ind w:left="425" w:hanging="425"/>
        <w:rPr>
          <w:rFonts w:ascii="Calibri" w:hAnsi="Calibri"/>
          <w:sz w:val="22"/>
          <w:szCs w:val="22"/>
        </w:rPr>
      </w:pPr>
    </w:p>
    <w:p w:rsidR="007B55EE" w:rsidRPr="009165D4" w:rsidRDefault="007B55EE" w:rsidP="007B55EE">
      <w:pPr>
        <w:pStyle w:val="ListParagraph"/>
        <w:numPr>
          <w:ilvl w:val="0"/>
          <w:numId w:val="9"/>
        </w:numPr>
        <w:spacing w:line="276" w:lineRule="auto"/>
        <w:ind w:left="425" w:hanging="425"/>
        <w:jc w:val="both"/>
        <w:rPr>
          <w:rFonts w:ascii="Calibri" w:hAnsi="Calibri"/>
          <w:sz w:val="22"/>
          <w:szCs w:val="22"/>
        </w:rPr>
      </w:pPr>
      <w:r w:rsidRPr="009165D4">
        <w:rPr>
          <w:rFonts w:ascii="Calibri" w:hAnsi="Calibri"/>
          <w:sz w:val="22"/>
          <w:szCs w:val="22"/>
        </w:rPr>
        <w:t>Tenaga Pengaman PIHAK KEDUA yang dipekerjakan di Area kerja PIHAK PERTAMA tunduk pada ketentuan-ketentuan dan tata tertib yang berlaku di Area kerja PIHAK PERTAMA</w:t>
      </w:r>
      <w:r w:rsidRPr="009165D4">
        <w:rPr>
          <w:rFonts w:ascii="Calibri" w:hAnsi="Calibri"/>
          <w:sz w:val="22"/>
          <w:szCs w:val="22"/>
          <w:lang w:val="id-ID"/>
        </w:rPr>
        <w:t xml:space="preserve"> dan PIHAK KEDUA</w:t>
      </w:r>
      <w:r w:rsidRPr="009165D4">
        <w:rPr>
          <w:rFonts w:ascii="Calibri" w:hAnsi="Calibri"/>
          <w:sz w:val="22"/>
          <w:szCs w:val="22"/>
        </w:rPr>
        <w:t>.</w:t>
      </w:r>
    </w:p>
    <w:p w:rsidR="007B55EE" w:rsidRDefault="007B55EE" w:rsidP="007B55EE">
      <w:pPr>
        <w:spacing w:line="276" w:lineRule="auto"/>
        <w:ind w:left="284"/>
        <w:jc w:val="center"/>
        <w:rPr>
          <w:rFonts w:ascii="Calibri" w:hAnsi="Calibri"/>
          <w:b/>
          <w:sz w:val="22"/>
          <w:szCs w:val="22"/>
          <w:lang w:val="id-ID"/>
        </w:rPr>
      </w:pPr>
    </w:p>
    <w:p w:rsidR="007B55EE" w:rsidRDefault="007B55EE" w:rsidP="007B55EE">
      <w:pPr>
        <w:spacing w:line="276" w:lineRule="auto"/>
        <w:ind w:left="284"/>
        <w:jc w:val="center"/>
        <w:rPr>
          <w:rFonts w:ascii="Calibri" w:hAnsi="Calibri"/>
          <w:b/>
          <w:sz w:val="22"/>
          <w:szCs w:val="22"/>
          <w:lang w:val="id-ID"/>
        </w:rPr>
      </w:pPr>
    </w:p>
    <w:p w:rsidR="007B55EE" w:rsidRDefault="007B55EE" w:rsidP="007B55EE">
      <w:pPr>
        <w:spacing w:line="276" w:lineRule="auto"/>
        <w:ind w:left="284"/>
        <w:jc w:val="center"/>
        <w:rPr>
          <w:rFonts w:ascii="Calibri" w:hAnsi="Calibri"/>
          <w:b/>
          <w:sz w:val="22"/>
          <w:szCs w:val="22"/>
          <w:lang w:val="id-ID"/>
        </w:rPr>
      </w:pPr>
    </w:p>
    <w:p w:rsidR="007B55EE" w:rsidRDefault="007B55EE" w:rsidP="007B55EE">
      <w:pPr>
        <w:spacing w:line="276" w:lineRule="auto"/>
        <w:ind w:left="284"/>
        <w:jc w:val="center"/>
        <w:rPr>
          <w:rFonts w:ascii="Calibri" w:hAnsi="Calibri"/>
          <w:b/>
          <w:sz w:val="22"/>
          <w:szCs w:val="22"/>
          <w:lang w:val="id-ID"/>
        </w:rPr>
      </w:pPr>
    </w:p>
    <w:p w:rsidR="007B55EE" w:rsidRPr="009165D4" w:rsidRDefault="007B55EE" w:rsidP="007B55EE">
      <w:pPr>
        <w:spacing w:line="276" w:lineRule="auto"/>
        <w:ind w:left="284"/>
        <w:jc w:val="center"/>
        <w:rPr>
          <w:rFonts w:ascii="Calibri" w:hAnsi="Calibri"/>
          <w:b/>
          <w:sz w:val="22"/>
          <w:szCs w:val="22"/>
        </w:rPr>
      </w:pPr>
      <w:r w:rsidRPr="009165D4">
        <w:rPr>
          <w:rFonts w:ascii="Calibri" w:hAnsi="Calibri"/>
          <w:b/>
          <w:sz w:val="22"/>
          <w:szCs w:val="22"/>
        </w:rPr>
        <w:t>PASAL 7</w:t>
      </w:r>
    </w:p>
    <w:p w:rsidR="007B55EE" w:rsidRPr="009165D4" w:rsidRDefault="007B55EE" w:rsidP="007B55EE">
      <w:pPr>
        <w:spacing w:line="276" w:lineRule="auto"/>
        <w:ind w:left="284"/>
        <w:jc w:val="center"/>
        <w:rPr>
          <w:rFonts w:ascii="Calibri" w:hAnsi="Calibri"/>
          <w:b/>
          <w:sz w:val="22"/>
          <w:szCs w:val="22"/>
        </w:rPr>
      </w:pPr>
      <w:r w:rsidRPr="009165D4">
        <w:rPr>
          <w:rFonts w:ascii="Calibri" w:hAnsi="Calibri"/>
          <w:b/>
          <w:sz w:val="22"/>
          <w:szCs w:val="22"/>
        </w:rPr>
        <w:t>PAJAK – PAJAK</w:t>
      </w:r>
    </w:p>
    <w:p w:rsidR="007B55EE" w:rsidRPr="009165D4" w:rsidRDefault="007B55EE" w:rsidP="007B55EE">
      <w:pPr>
        <w:spacing w:line="276" w:lineRule="auto"/>
        <w:ind w:left="284"/>
        <w:jc w:val="both"/>
        <w:rPr>
          <w:rFonts w:ascii="Calibri" w:hAnsi="Calibri"/>
          <w:sz w:val="22"/>
          <w:szCs w:val="22"/>
        </w:rPr>
      </w:pPr>
    </w:p>
    <w:p w:rsidR="007B55EE" w:rsidRDefault="007B55EE" w:rsidP="007B55EE">
      <w:pPr>
        <w:pStyle w:val="ListParagraph"/>
        <w:numPr>
          <w:ilvl w:val="0"/>
          <w:numId w:val="10"/>
        </w:numPr>
        <w:spacing w:line="276" w:lineRule="auto"/>
        <w:jc w:val="both"/>
        <w:rPr>
          <w:rFonts w:ascii="Calibri" w:hAnsi="Calibri"/>
          <w:sz w:val="22"/>
          <w:szCs w:val="22"/>
        </w:rPr>
      </w:pPr>
      <w:r w:rsidRPr="009165D4">
        <w:rPr>
          <w:rFonts w:ascii="Calibri" w:hAnsi="Calibri"/>
          <w:sz w:val="22"/>
          <w:szCs w:val="22"/>
        </w:rPr>
        <w:t>Pajak Penghasilan (PPh Pasal 21) Anggota Satpam PIHAK KEDUA menjadi tanggung</w:t>
      </w:r>
      <w:r w:rsidRPr="009165D4">
        <w:rPr>
          <w:rFonts w:ascii="Calibri" w:hAnsi="Calibri"/>
          <w:sz w:val="22"/>
          <w:szCs w:val="22"/>
          <w:lang w:val="id-ID"/>
        </w:rPr>
        <w:t xml:space="preserve"> </w:t>
      </w:r>
      <w:r w:rsidRPr="009165D4">
        <w:rPr>
          <w:rFonts w:ascii="Calibri" w:hAnsi="Calibri"/>
          <w:sz w:val="22"/>
          <w:szCs w:val="22"/>
        </w:rPr>
        <w:t>jawab PIHAK KEDUA.</w:t>
      </w:r>
    </w:p>
    <w:p w:rsidR="007B55EE" w:rsidRDefault="007B55EE" w:rsidP="007B55EE">
      <w:pPr>
        <w:pStyle w:val="ListParagraph"/>
        <w:spacing w:line="276" w:lineRule="auto"/>
        <w:ind w:left="360"/>
        <w:jc w:val="both"/>
        <w:rPr>
          <w:rFonts w:ascii="Calibri" w:hAnsi="Calibri"/>
          <w:sz w:val="22"/>
          <w:szCs w:val="22"/>
        </w:rPr>
      </w:pPr>
    </w:p>
    <w:p w:rsidR="007B55EE" w:rsidRPr="00AB7AB7" w:rsidRDefault="007B55EE" w:rsidP="007B55EE">
      <w:pPr>
        <w:pStyle w:val="ListParagraph"/>
        <w:numPr>
          <w:ilvl w:val="0"/>
          <w:numId w:val="10"/>
        </w:numPr>
        <w:spacing w:line="276" w:lineRule="auto"/>
        <w:jc w:val="both"/>
        <w:rPr>
          <w:rFonts w:ascii="Calibri" w:hAnsi="Calibri"/>
          <w:sz w:val="22"/>
          <w:szCs w:val="22"/>
        </w:rPr>
      </w:pPr>
      <w:r w:rsidRPr="00AB7AB7">
        <w:rPr>
          <w:rFonts w:ascii="Calibri" w:hAnsi="Calibri"/>
          <w:sz w:val="22"/>
          <w:szCs w:val="22"/>
        </w:rPr>
        <w:t>Segala pajak-pajak yang timbul di kemudian hari akibat adanya Perjanjian ini selain dimaksud dalam ayat 1</w:t>
      </w:r>
      <w:r w:rsidRPr="00AB7AB7">
        <w:rPr>
          <w:rFonts w:ascii="Calibri" w:hAnsi="Calibri"/>
          <w:sz w:val="22"/>
          <w:szCs w:val="22"/>
          <w:lang w:val="id-ID"/>
        </w:rPr>
        <w:t xml:space="preserve"> </w:t>
      </w:r>
      <w:r w:rsidRPr="00AB7AB7">
        <w:rPr>
          <w:rFonts w:ascii="Calibri" w:hAnsi="Calibri"/>
          <w:sz w:val="22"/>
          <w:szCs w:val="22"/>
        </w:rPr>
        <w:t xml:space="preserve">diatas </w:t>
      </w:r>
      <w:proofErr w:type="gramStart"/>
      <w:r w:rsidRPr="00AB7AB7">
        <w:rPr>
          <w:rFonts w:ascii="Calibri" w:hAnsi="Calibri"/>
          <w:sz w:val="22"/>
          <w:szCs w:val="22"/>
        </w:rPr>
        <w:t>akan</w:t>
      </w:r>
      <w:proofErr w:type="gramEnd"/>
      <w:r w:rsidRPr="00AB7AB7">
        <w:rPr>
          <w:rFonts w:ascii="Calibri" w:hAnsi="Calibri"/>
          <w:sz w:val="22"/>
          <w:szCs w:val="22"/>
        </w:rPr>
        <w:t xml:space="preserve"> menjadi beban</w:t>
      </w:r>
      <w:r>
        <w:rPr>
          <w:rFonts w:ascii="Calibri" w:hAnsi="Calibri"/>
          <w:sz w:val="22"/>
          <w:szCs w:val="22"/>
          <w:lang w:val="id-ID"/>
        </w:rPr>
        <w:t xml:space="preserve"> PARA PIHAK</w:t>
      </w:r>
      <w:r w:rsidRPr="00AB7AB7">
        <w:rPr>
          <w:rFonts w:ascii="Calibri" w:hAnsi="Calibri"/>
          <w:sz w:val="22"/>
          <w:szCs w:val="22"/>
        </w:rPr>
        <w:t>.</w:t>
      </w:r>
    </w:p>
    <w:p w:rsidR="007B55EE" w:rsidRPr="009165D4" w:rsidRDefault="007B55EE" w:rsidP="007B55EE">
      <w:pPr>
        <w:pStyle w:val="ListParagraph"/>
        <w:ind w:left="709" w:hanging="425"/>
        <w:rPr>
          <w:rFonts w:ascii="Calibri" w:hAnsi="Calibri"/>
          <w:b/>
          <w:sz w:val="22"/>
          <w:szCs w:val="22"/>
          <w:lang w:val="id-ID"/>
        </w:rPr>
      </w:pPr>
    </w:p>
    <w:p w:rsidR="007B55EE" w:rsidRPr="009165D4" w:rsidRDefault="007B55EE" w:rsidP="007B55EE">
      <w:pPr>
        <w:spacing w:line="276" w:lineRule="auto"/>
        <w:ind w:left="284"/>
        <w:jc w:val="center"/>
        <w:rPr>
          <w:rFonts w:ascii="Calibri" w:hAnsi="Calibri"/>
          <w:b/>
          <w:sz w:val="22"/>
          <w:szCs w:val="22"/>
        </w:rPr>
      </w:pPr>
      <w:r w:rsidRPr="009165D4">
        <w:rPr>
          <w:rFonts w:ascii="Calibri" w:hAnsi="Calibri"/>
          <w:b/>
          <w:sz w:val="22"/>
          <w:szCs w:val="22"/>
        </w:rPr>
        <w:t>PASAL 8</w:t>
      </w:r>
    </w:p>
    <w:p w:rsidR="007B55EE" w:rsidRPr="009165D4" w:rsidRDefault="007B55EE" w:rsidP="007B55EE">
      <w:pPr>
        <w:spacing w:line="276" w:lineRule="auto"/>
        <w:ind w:left="284"/>
        <w:jc w:val="center"/>
        <w:rPr>
          <w:rFonts w:ascii="Calibri" w:hAnsi="Calibri"/>
          <w:b/>
          <w:sz w:val="22"/>
          <w:szCs w:val="22"/>
        </w:rPr>
      </w:pPr>
      <w:r w:rsidRPr="009165D4">
        <w:rPr>
          <w:rFonts w:ascii="Calibri" w:hAnsi="Calibri"/>
          <w:b/>
          <w:sz w:val="22"/>
          <w:szCs w:val="22"/>
        </w:rPr>
        <w:t>LARANGAN DAN SANKSI</w:t>
      </w:r>
    </w:p>
    <w:p w:rsidR="007B55EE" w:rsidRPr="009165D4" w:rsidRDefault="007B55EE" w:rsidP="007B55EE">
      <w:pPr>
        <w:spacing w:line="276" w:lineRule="auto"/>
        <w:ind w:left="284"/>
        <w:jc w:val="both"/>
        <w:rPr>
          <w:rFonts w:ascii="Calibri" w:hAnsi="Calibri"/>
          <w:sz w:val="22"/>
          <w:szCs w:val="22"/>
        </w:rPr>
      </w:pPr>
    </w:p>
    <w:p w:rsidR="007B55EE" w:rsidRDefault="007B55EE" w:rsidP="007B55EE">
      <w:pPr>
        <w:pStyle w:val="ListParagraph"/>
        <w:numPr>
          <w:ilvl w:val="0"/>
          <w:numId w:val="11"/>
        </w:numPr>
        <w:spacing w:line="276" w:lineRule="auto"/>
        <w:ind w:left="425" w:hanging="425"/>
        <w:jc w:val="both"/>
        <w:rPr>
          <w:rFonts w:ascii="Calibri" w:hAnsi="Calibri"/>
          <w:sz w:val="22"/>
          <w:szCs w:val="22"/>
        </w:rPr>
      </w:pPr>
      <w:r w:rsidRPr="009165D4">
        <w:rPr>
          <w:rFonts w:ascii="Calibri" w:hAnsi="Calibri"/>
          <w:sz w:val="22"/>
          <w:szCs w:val="22"/>
        </w:rPr>
        <w:t>Apabila Tenaga Pengaman PIHAK KEDUA melakukan pelanggaran terutama terhadap ketentuan dalam Pengendalian Operasi dari PIHAK PERTAMA maka PIHAK KEDUA wajib memberikan sanksi terhadap Tenaga Pengaman PIHAK KEDUA dengan terlebih dahulu PIHAK KEDUA memperhatikan tingkat kesalahan dan  akan diberikan sanksi berdasarkan tingkat kesalahan.</w:t>
      </w:r>
    </w:p>
    <w:p w:rsidR="007B55EE" w:rsidRPr="009165D4" w:rsidRDefault="007B55EE" w:rsidP="007B55EE">
      <w:pPr>
        <w:pStyle w:val="ListParagraph"/>
        <w:spacing w:line="276" w:lineRule="auto"/>
        <w:ind w:left="425"/>
        <w:jc w:val="both"/>
        <w:rPr>
          <w:rFonts w:ascii="Calibri" w:hAnsi="Calibri"/>
          <w:sz w:val="22"/>
          <w:szCs w:val="22"/>
        </w:rPr>
      </w:pPr>
    </w:p>
    <w:p w:rsidR="007B55EE" w:rsidRDefault="007B55EE" w:rsidP="007B55EE">
      <w:pPr>
        <w:pStyle w:val="ListParagraph"/>
        <w:numPr>
          <w:ilvl w:val="0"/>
          <w:numId w:val="11"/>
        </w:numPr>
        <w:spacing w:line="276" w:lineRule="auto"/>
        <w:ind w:left="425" w:hanging="425"/>
        <w:jc w:val="both"/>
        <w:rPr>
          <w:rFonts w:ascii="Calibri" w:hAnsi="Calibri"/>
          <w:sz w:val="22"/>
          <w:szCs w:val="22"/>
        </w:rPr>
      </w:pPr>
      <w:r w:rsidRPr="009165D4">
        <w:rPr>
          <w:rFonts w:ascii="Calibri" w:hAnsi="Calibri"/>
          <w:sz w:val="22"/>
          <w:szCs w:val="22"/>
        </w:rPr>
        <w:lastRenderedPageBreak/>
        <w:t xml:space="preserve">Apabila terjadi kehilangan terhadap barang atau milik PIHAK PERTAMA dan atau perbuatan yang merugikan PIHAK PERTAMA </w:t>
      </w:r>
      <w:proofErr w:type="gramStart"/>
      <w:r w:rsidRPr="009165D4">
        <w:rPr>
          <w:rFonts w:ascii="Calibri" w:hAnsi="Calibri"/>
          <w:sz w:val="22"/>
          <w:szCs w:val="22"/>
        </w:rPr>
        <w:t>maka  PIHAK</w:t>
      </w:r>
      <w:proofErr w:type="gramEnd"/>
      <w:r w:rsidRPr="009165D4">
        <w:rPr>
          <w:rFonts w:ascii="Calibri" w:hAnsi="Calibri"/>
          <w:sz w:val="22"/>
          <w:szCs w:val="22"/>
        </w:rPr>
        <w:t xml:space="preserve"> KEDUA bertanggung jawab untuk melaksanakan investigasi terhadap penyebab dan pihak – pihak yang tersangkut dalam perkara tersebut.</w:t>
      </w:r>
    </w:p>
    <w:p w:rsidR="007B55EE" w:rsidRPr="00402FE0" w:rsidRDefault="007B55EE" w:rsidP="007B55EE">
      <w:pPr>
        <w:pStyle w:val="ListParagraph"/>
        <w:ind w:left="436"/>
        <w:rPr>
          <w:rFonts w:ascii="Calibri" w:hAnsi="Calibri"/>
          <w:sz w:val="22"/>
          <w:szCs w:val="22"/>
        </w:rPr>
      </w:pPr>
    </w:p>
    <w:p w:rsidR="007B55EE" w:rsidRPr="009165D4" w:rsidRDefault="007B55EE" w:rsidP="007B55EE">
      <w:pPr>
        <w:pStyle w:val="ListParagraph"/>
        <w:numPr>
          <w:ilvl w:val="0"/>
          <w:numId w:val="11"/>
        </w:numPr>
        <w:spacing w:line="276" w:lineRule="auto"/>
        <w:ind w:left="425" w:hanging="425"/>
        <w:jc w:val="both"/>
        <w:rPr>
          <w:rFonts w:ascii="Calibri" w:hAnsi="Calibri"/>
          <w:sz w:val="22"/>
          <w:szCs w:val="22"/>
        </w:rPr>
      </w:pPr>
      <w:r w:rsidRPr="009165D4">
        <w:rPr>
          <w:rFonts w:ascii="Calibri" w:hAnsi="Calibri"/>
          <w:sz w:val="22"/>
          <w:szCs w:val="22"/>
        </w:rPr>
        <w:t xml:space="preserve">Apabila hasil investigasi menyatakan bahwa kehilangan dan kerugian tersebut disebabkan oleh perbuatan lalai yang dilakukan oleh Tenaga Pengaman PIHAK KEDUA, maka ganti rugi </w:t>
      </w:r>
      <w:proofErr w:type="gramStart"/>
      <w:r w:rsidRPr="009165D4">
        <w:rPr>
          <w:rFonts w:ascii="Calibri" w:hAnsi="Calibri"/>
          <w:sz w:val="22"/>
          <w:szCs w:val="22"/>
        </w:rPr>
        <w:t>akan</w:t>
      </w:r>
      <w:proofErr w:type="gramEnd"/>
      <w:r w:rsidRPr="009165D4">
        <w:rPr>
          <w:rFonts w:ascii="Calibri" w:hAnsi="Calibri"/>
          <w:sz w:val="22"/>
          <w:szCs w:val="22"/>
        </w:rPr>
        <w:t xml:space="preserve"> dibebankan kepada PIHAK KEDUA dengan besarnya nilai dimusyawarahkan kemudian.</w:t>
      </w:r>
    </w:p>
    <w:p w:rsidR="007B55EE" w:rsidRPr="00A31E91" w:rsidRDefault="007B55EE" w:rsidP="007B55EE">
      <w:pPr>
        <w:spacing w:line="276" w:lineRule="auto"/>
        <w:ind w:left="425" w:hanging="425"/>
        <w:rPr>
          <w:rFonts w:ascii="Calibri" w:hAnsi="Calibri"/>
          <w:b/>
          <w:sz w:val="22"/>
          <w:szCs w:val="22"/>
          <w:lang w:val="id-ID"/>
        </w:rPr>
      </w:pPr>
    </w:p>
    <w:p w:rsidR="007B55EE" w:rsidRPr="009165D4" w:rsidRDefault="007B55EE" w:rsidP="007B55EE">
      <w:pPr>
        <w:spacing w:line="276" w:lineRule="auto"/>
        <w:jc w:val="center"/>
        <w:rPr>
          <w:rFonts w:ascii="Calibri" w:hAnsi="Calibri"/>
          <w:b/>
          <w:sz w:val="22"/>
          <w:szCs w:val="22"/>
        </w:rPr>
      </w:pPr>
      <w:r w:rsidRPr="009165D4">
        <w:rPr>
          <w:rFonts w:ascii="Calibri" w:hAnsi="Calibri"/>
          <w:b/>
          <w:sz w:val="22"/>
          <w:szCs w:val="22"/>
        </w:rPr>
        <w:t>PASAL 9</w:t>
      </w:r>
    </w:p>
    <w:p w:rsidR="007B55EE" w:rsidRPr="009165D4" w:rsidRDefault="007B55EE" w:rsidP="007B55EE">
      <w:pPr>
        <w:spacing w:line="276" w:lineRule="auto"/>
        <w:jc w:val="center"/>
        <w:rPr>
          <w:rFonts w:ascii="Calibri" w:hAnsi="Calibri"/>
          <w:b/>
          <w:sz w:val="22"/>
          <w:szCs w:val="22"/>
        </w:rPr>
      </w:pPr>
      <w:r w:rsidRPr="009165D4">
        <w:rPr>
          <w:rFonts w:ascii="Calibri" w:hAnsi="Calibri"/>
          <w:b/>
          <w:sz w:val="22"/>
          <w:szCs w:val="22"/>
        </w:rPr>
        <w:t>PERNYATAAN DAN JAMINAN</w:t>
      </w:r>
    </w:p>
    <w:p w:rsidR="007B55EE" w:rsidRPr="009165D4" w:rsidRDefault="007B55EE" w:rsidP="007B55EE">
      <w:pPr>
        <w:spacing w:line="276" w:lineRule="auto"/>
        <w:jc w:val="center"/>
        <w:rPr>
          <w:rFonts w:ascii="Calibri" w:hAnsi="Calibri"/>
          <w:b/>
          <w:sz w:val="22"/>
          <w:szCs w:val="22"/>
        </w:rPr>
      </w:pPr>
    </w:p>
    <w:p w:rsidR="007B55EE" w:rsidRPr="009165D4" w:rsidRDefault="007B55EE" w:rsidP="007B55EE">
      <w:pPr>
        <w:pStyle w:val="ListParagraph"/>
        <w:numPr>
          <w:ilvl w:val="0"/>
          <w:numId w:val="12"/>
        </w:numPr>
        <w:spacing w:line="276" w:lineRule="auto"/>
        <w:ind w:left="425" w:hanging="425"/>
        <w:jc w:val="both"/>
        <w:rPr>
          <w:rFonts w:ascii="Calibri" w:hAnsi="Calibri"/>
          <w:sz w:val="22"/>
          <w:szCs w:val="22"/>
        </w:rPr>
      </w:pPr>
      <w:r w:rsidRPr="009165D4">
        <w:rPr>
          <w:rFonts w:ascii="Calibri" w:hAnsi="Calibri"/>
          <w:sz w:val="22"/>
          <w:szCs w:val="22"/>
        </w:rPr>
        <w:t xml:space="preserve">PARA PIHAK yang menandatangani Perjanjian ini dianggap berwenang (Menurut Hukum) untuk menandatangani atas nama dan mengikat masing-masing pihak, PARA PIHAK akan memberikan bukti yang sah mengenai hal ini sekiranya dikehendaki oleh salah satu pihak. </w:t>
      </w:r>
    </w:p>
    <w:p w:rsidR="007B55EE" w:rsidRPr="009165D4" w:rsidRDefault="007B55EE" w:rsidP="007B55EE">
      <w:pPr>
        <w:spacing w:line="276" w:lineRule="auto"/>
        <w:ind w:hanging="425"/>
        <w:jc w:val="both"/>
        <w:rPr>
          <w:rFonts w:ascii="Calibri" w:hAnsi="Calibri"/>
          <w:sz w:val="22"/>
          <w:szCs w:val="22"/>
        </w:rPr>
      </w:pPr>
    </w:p>
    <w:p w:rsidR="007B55EE" w:rsidRDefault="007B55EE" w:rsidP="007B55EE">
      <w:pPr>
        <w:pStyle w:val="ListParagraph"/>
        <w:numPr>
          <w:ilvl w:val="0"/>
          <w:numId w:val="12"/>
        </w:numPr>
        <w:spacing w:line="276" w:lineRule="auto"/>
        <w:ind w:left="425" w:hanging="425"/>
        <w:jc w:val="both"/>
        <w:rPr>
          <w:rFonts w:ascii="Calibri" w:hAnsi="Calibri"/>
          <w:sz w:val="22"/>
          <w:szCs w:val="22"/>
        </w:rPr>
      </w:pPr>
      <w:r w:rsidRPr="009165D4">
        <w:rPr>
          <w:rFonts w:ascii="Calibri" w:hAnsi="Calibri"/>
          <w:sz w:val="22"/>
          <w:szCs w:val="22"/>
        </w:rPr>
        <w:t>PIHAK KEDUA menjamin PIHAK PERTAMA bahwa seluruh aspek legalitas perusahaan dan perijinan telah dipenuhi, termasuk ijin sebagai perusahaan pengerah tenaga kerja dari instansi terkait. Apabila ternyata menurut peraturan yang berlaku PIHAK KEDUA harus memenuhi perijinan tersebut maka hal tersebut merupakan tanggung jawab PIHAK KEDUA sendiri dan melepaskan PIHAK PERTAMA dari tuntutan/gugatan ganti rugi berupa apapun.</w:t>
      </w:r>
    </w:p>
    <w:p w:rsidR="007B55EE" w:rsidRPr="00402FE0" w:rsidRDefault="007B55EE" w:rsidP="007B55EE">
      <w:pPr>
        <w:pStyle w:val="ListParagraph"/>
        <w:ind w:left="436"/>
        <w:rPr>
          <w:rFonts w:ascii="Calibri" w:hAnsi="Calibri"/>
          <w:sz w:val="22"/>
          <w:szCs w:val="22"/>
        </w:rPr>
      </w:pPr>
    </w:p>
    <w:p w:rsidR="007B55EE" w:rsidRPr="009165D4" w:rsidRDefault="007B55EE" w:rsidP="007B55EE">
      <w:pPr>
        <w:jc w:val="center"/>
        <w:rPr>
          <w:rFonts w:ascii="Calibri" w:hAnsi="Calibri"/>
          <w:b/>
          <w:sz w:val="22"/>
          <w:szCs w:val="22"/>
        </w:rPr>
      </w:pPr>
      <w:r w:rsidRPr="001E5809">
        <w:rPr>
          <w:rFonts w:ascii="Calibri" w:hAnsi="Calibri"/>
          <w:b/>
          <w:sz w:val="22"/>
          <w:szCs w:val="22"/>
        </w:rPr>
        <w:t>P</w:t>
      </w:r>
      <w:r w:rsidRPr="009165D4">
        <w:rPr>
          <w:rFonts w:ascii="Calibri" w:hAnsi="Calibri"/>
          <w:b/>
          <w:sz w:val="22"/>
          <w:szCs w:val="22"/>
        </w:rPr>
        <w:t>ASAL 10</w:t>
      </w:r>
    </w:p>
    <w:p w:rsidR="007B55EE" w:rsidRPr="009165D4" w:rsidRDefault="007B55EE" w:rsidP="007B55EE">
      <w:pPr>
        <w:spacing w:line="276" w:lineRule="auto"/>
        <w:jc w:val="center"/>
        <w:rPr>
          <w:rFonts w:ascii="Calibri" w:hAnsi="Calibri"/>
          <w:b/>
          <w:sz w:val="22"/>
          <w:szCs w:val="22"/>
        </w:rPr>
      </w:pPr>
      <w:r w:rsidRPr="009165D4">
        <w:rPr>
          <w:rFonts w:ascii="Calibri" w:hAnsi="Calibri"/>
          <w:b/>
          <w:sz w:val="22"/>
          <w:szCs w:val="22"/>
        </w:rPr>
        <w:t>FORCE MAJEURE</w:t>
      </w:r>
    </w:p>
    <w:p w:rsidR="007B55EE" w:rsidRPr="009165D4" w:rsidRDefault="007B55EE" w:rsidP="007B55EE">
      <w:pPr>
        <w:spacing w:line="276" w:lineRule="auto"/>
        <w:jc w:val="both"/>
        <w:rPr>
          <w:rFonts w:ascii="Calibri" w:hAnsi="Calibri"/>
          <w:sz w:val="22"/>
          <w:szCs w:val="22"/>
        </w:rPr>
      </w:pPr>
    </w:p>
    <w:p w:rsidR="007B55EE" w:rsidRPr="00CD078C" w:rsidRDefault="007B55EE" w:rsidP="007B55EE">
      <w:pPr>
        <w:pStyle w:val="ListParagraph"/>
        <w:numPr>
          <w:ilvl w:val="0"/>
          <w:numId w:val="13"/>
        </w:numPr>
        <w:spacing w:line="276" w:lineRule="auto"/>
        <w:ind w:left="425" w:hanging="425"/>
        <w:jc w:val="both"/>
        <w:rPr>
          <w:rFonts w:ascii="Calibri" w:hAnsi="Calibri"/>
          <w:sz w:val="22"/>
          <w:szCs w:val="22"/>
        </w:rPr>
      </w:pPr>
      <w:r w:rsidRPr="009165D4">
        <w:rPr>
          <w:rFonts w:ascii="Calibri" w:hAnsi="Calibri"/>
          <w:sz w:val="22"/>
          <w:szCs w:val="22"/>
        </w:rPr>
        <w:t>Baik PIHAK KEDUA atau PIHAK PERTAMA tidak bertanggung</w:t>
      </w:r>
      <w:r w:rsidRPr="009165D4">
        <w:rPr>
          <w:rFonts w:ascii="Calibri" w:hAnsi="Calibri"/>
          <w:sz w:val="22"/>
          <w:szCs w:val="22"/>
          <w:lang w:val="id-ID"/>
        </w:rPr>
        <w:t xml:space="preserve"> </w:t>
      </w:r>
      <w:r w:rsidRPr="009165D4">
        <w:rPr>
          <w:rFonts w:ascii="Calibri" w:hAnsi="Calibri"/>
          <w:sz w:val="22"/>
          <w:szCs w:val="22"/>
        </w:rPr>
        <w:t>jawab satu terhadap yang lainnya dalam hal terjadi kegagalan dalam pemenuhan kewajiban masing</w:t>
      </w:r>
      <w:r w:rsidRPr="009165D4">
        <w:rPr>
          <w:rFonts w:ascii="Calibri" w:hAnsi="Calibri"/>
          <w:sz w:val="22"/>
          <w:szCs w:val="22"/>
          <w:lang w:val="id-ID"/>
        </w:rPr>
        <w:t xml:space="preserve"> </w:t>
      </w:r>
      <w:r w:rsidRPr="009165D4">
        <w:rPr>
          <w:rFonts w:ascii="Calibri" w:hAnsi="Calibri"/>
          <w:sz w:val="22"/>
          <w:szCs w:val="22"/>
        </w:rPr>
        <w:t>–</w:t>
      </w:r>
      <w:r w:rsidRPr="009165D4">
        <w:rPr>
          <w:rFonts w:ascii="Calibri" w:hAnsi="Calibri"/>
          <w:sz w:val="22"/>
          <w:szCs w:val="22"/>
          <w:lang w:val="id-ID"/>
        </w:rPr>
        <w:t xml:space="preserve"> </w:t>
      </w:r>
      <w:r w:rsidRPr="009165D4">
        <w:rPr>
          <w:rFonts w:ascii="Calibri" w:hAnsi="Calibri"/>
          <w:sz w:val="22"/>
          <w:szCs w:val="22"/>
        </w:rPr>
        <w:t>masing menurut Perjanjian ini akibat terjadinya Keadaan Memaksa/Force Majeure sebagaimana didefinisikan dibawah ini. Pada saat berakhirnya peristiwa Keadaan Memaksa/Force Majeure, pihak yang menderita wajib seketika itu juga meneruskan kewajiban</w:t>
      </w:r>
      <w:r w:rsidRPr="009165D4">
        <w:rPr>
          <w:rFonts w:ascii="Calibri" w:hAnsi="Calibri"/>
          <w:sz w:val="22"/>
          <w:szCs w:val="22"/>
          <w:lang w:val="id-ID"/>
        </w:rPr>
        <w:t xml:space="preserve"> </w:t>
      </w:r>
      <w:r w:rsidRPr="009165D4">
        <w:rPr>
          <w:rFonts w:ascii="Calibri" w:hAnsi="Calibri"/>
          <w:sz w:val="22"/>
          <w:szCs w:val="22"/>
        </w:rPr>
        <w:t>–</w:t>
      </w:r>
      <w:r w:rsidRPr="009165D4">
        <w:rPr>
          <w:rFonts w:ascii="Calibri" w:hAnsi="Calibri"/>
          <w:sz w:val="22"/>
          <w:szCs w:val="22"/>
          <w:lang w:val="id-ID"/>
        </w:rPr>
        <w:t xml:space="preserve"> </w:t>
      </w:r>
      <w:r w:rsidRPr="009165D4">
        <w:rPr>
          <w:rFonts w:ascii="Calibri" w:hAnsi="Calibri"/>
          <w:sz w:val="22"/>
          <w:szCs w:val="22"/>
        </w:rPr>
        <w:t>kewajibannya berdasarkan Perjanjian ini.</w:t>
      </w:r>
    </w:p>
    <w:p w:rsidR="007B55EE" w:rsidRDefault="007B55EE" w:rsidP="007B55EE">
      <w:pPr>
        <w:spacing w:line="276" w:lineRule="auto"/>
        <w:jc w:val="both"/>
        <w:rPr>
          <w:rFonts w:ascii="Calibri" w:hAnsi="Calibri"/>
          <w:sz w:val="22"/>
          <w:szCs w:val="22"/>
          <w:lang w:val="id-ID"/>
        </w:rPr>
      </w:pPr>
    </w:p>
    <w:p w:rsidR="007B55EE" w:rsidRDefault="007B55EE" w:rsidP="007B55EE">
      <w:pPr>
        <w:spacing w:line="276" w:lineRule="auto"/>
        <w:jc w:val="both"/>
        <w:rPr>
          <w:rFonts w:ascii="Calibri" w:hAnsi="Calibri"/>
          <w:sz w:val="22"/>
          <w:szCs w:val="22"/>
          <w:lang w:val="id-ID"/>
        </w:rPr>
      </w:pPr>
    </w:p>
    <w:p w:rsidR="007B55EE" w:rsidRPr="00DC328A" w:rsidRDefault="007B55EE" w:rsidP="007B55EE">
      <w:pPr>
        <w:pStyle w:val="ListParagraph"/>
        <w:numPr>
          <w:ilvl w:val="0"/>
          <w:numId w:val="13"/>
        </w:numPr>
        <w:spacing w:line="276" w:lineRule="auto"/>
        <w:ind w:left="425" w:hanging="425"/>
        <w:jc w:val="both"/>
        <w:rPr>
          <w:rFonts w:ascii="Calibri" w:hAnsi="Calibri"/>
          <w:sz w:val="22"/>
          <w:szCs w:val="22"/>
          <w:lang w:val="id-ID"/>
        </w:rPr>
      </w:pPr>
      <w:r w:rsidRPr="00DC328A">
        <w:rPr>
          <w:rFonts w:ascii="Calibri" w:hAnsi="Calibri"/>
          <w:sz w:val="22"/>
          <w:szCs w:val="22"/>
          <w:lang w:val="id-ID"/>
        </w:rPr>
        <w:t>Keadaan Memaksa/Force Majeure adalah terjadinya kejadian/peristiwa yang mempengaruhi hak</w:t>
      </w:r>
      <w:r w:rsidRPr="009165D4">
        <w:rPr>
          <w:rFonts w:ascii="Calibri" w:hAnsi="Calibri"/>
          <w:sz w:val="22"/>
          <w:szCs w:val="22"/>
          <w:lang w:val="id-ID"/>
        </w:rPr>
        <w:t xml:space="preserve"> </w:t>
      </w:r>
      <w:r w:rsidRPr="00DC328A">
        <w:rPr>
          <w:rFonts w:ascii="Calibri" w:hAnsi="Calibri"/>
          <w:sz w:val="22"/>
          <w:szCs w:val="22"/>
          <w:lang w:val="id-ID"/>
        </w:rPr>
        <w:t>–</w:t>
      </w:r>
      <w:r w:rsidRPr="009165D4">
        <w:rPr>
          <w:rFonts w:ascii="Calibri" w:hAnsi="Calibri"/>
          <w:sz w:val="22"/>
          <w:szCs w:val="22"/>
          <w:lang w:val="id-ID"/>
        </w:rPr>
        <w:t xml:space="preserve"> </w:t>
      </w:r>
      <w:r w:rsidRPr="00DC328A">
        <w:rPr>
          <w:rFonts w:ascii="Calibri" w:hAnsi="Calibri"/>
          <w:sz w:val="22"/>
          <w:szCs w:val="22"/>
          <w:lang w:val="id-ID"/>
        </w:rPr>
        <w:t>hak dan kewajiban</w:t>
      </w:r>
      <w:r w:rsidRPr="009165D4">
        <w:rPr>
          <w:rFonts w:ascii="Calibri" w:hAnsi="Calibri"/>
          <w:sz w:val="22"/>
          <w:szCs w:val="22"/>
          <w:lang w:val="id-ID"/>
        </w:rPr>
        <w:t xml:space="preserve"> </w:t>
      </w:r>
      <w:r w:rsidRPr="00DC328A">
        <w:rPr>
          <w:rFonts w:ascii="Calibri" w:hAnsi="Calibri"/>
          <w:sz w:val="22"/>
          <w:szCs w:val="22"/>
          <w:lang w:val="id-ID"/>
        </w:rPr>
        <w:t>–</w:t>
      </w:r>
      <w:r w:rsidRPr="009165D4">
        <w:rPr>
          <w:rFonts w:ascii="Calibri" w:hAnsi="Calibri"/>
          <w:sz w:val="22"/>
          <w:szCs w:val="22"/>
          <w:lang w:val="id-ID"/>
        </w:rPr>
        <w:t xml:space="preserve"> </w:t>
      </w:r>
      <w:r w:rsidRPr="00DC328A">
        <w:rPr>
          <w:rFonts w:ascii="Calibri" w:hAnsi="Calibri"/>
          <w:sz w:val="22"/>
          <w:szCs w:val="22"/>
          <w:lang w:val="id-ID"/>
        </w:rPr>
        <w:t>kewajiban salah satu pihak menurut Perjanjian ini yang berada di luar kemampuan dari dan bukan merupakan kesalahan, kelalaian atau ketidak</w:t>
      </w:r>
      <w:r w:rsidRPr="009165D4">
        <w:rPr>
          <w:rFonts w:ascii="Calibri" w:hAnsi="Calibri"/>
          <w:sz w:val="22"/>
          <w:szCs w:val="22"/>
          <w:lang w:val="id-ID"/>
        </w:rPr>
        <w:t xml:space="preserve"> </w:t>
      </w:r>
      <w:r w:rsidRPr="00DC328A">
        <w:rPr>
          <w:rFonts w:ascii="Calibri" w:hAnsi="Calibri"/>
          <w:sz w:val="22"/>
          <w:szCs w:val="22"/>
          <w:lang w:val="id-ID"/>
        </w:rPr>
        <w:t>telitian dari pihak yang menderita dan pihak tersebut tidak dapat meramalkan, mencegah atau mengatasinya.</w:t>
      </w:r>
    </w:p>
    <w:p w:rsidR="007B55EE" w:rsidRPr="00DC328A" w:rsidRDefault="007B55EE" w:rsidP="007B55EE">
      <w:pPr>
        <w:pStyle w:val="ListParagraph"/>
        <w:ind w:left="425" w:hanging="425"/>
        <w:rPr>
          <w:rFonts w:ascii="Calibri" w:hAnsi="Calibri"/>
          <w:sz w:val="22"/>
          <w:szCs w:val="22"/>
          <w:lang w:val="id-ID"/>
        </w:rPr>
      </w:pPr>
    </w:p>
    <w:p w:rsidR="007B55EE" w:rsidRPr="00DC328A" w:rsidRDefault="007B55EE" w:rsidP="007B55EE">
      <w:pPr>
        <w:pStyle w:val="ListParagraph"/>
        <w:numPr>
          <w:ilvl w:val="0"/>
          <w:numId w:val="13"/>
        </w:numPr>
        <w:spacing w:line="276" w:lineRule="auto"/>
        <w:ind w:left="425" w:hanging="425"/>
        <w:jc w:val="both"/>
        <w:rPr>
          <w:rFonts w:ascii="Calibri" w:hAnsi="Calibri"/>
          <w:sz w:val="22"/>
          <w:szCs w:val="22"/>
          <w:lang w:val="id-ID"/>
        </w:rPr>
      </w:pPr>
      <w:r w:rsidRPr="00DC328A">
        <w:rPr>
          <w:rFonts w:ascii="Calibri" w:hAnsi="Calibri"/>
          <w:sz w:val="22"/>
          <w:szCs w:val="22"/>
          <w:lang w:val="id-ID"/>
        </w:rPr>
        <w:t xml:space="preserve">Dengan tunduk pada ketentuan ayat 2 di atas, keadaan </w:t>
      </w:r>
      <w:r w:rsidRPr="009165D4">
        <w:rPr>
          <w:rFonts w:ascii="Calibri" w:hAnsi="Calibri"/>
          <w:sz w:val="22"/>
          <w:szCs w:val="22"/>
          <w:lang w:val="id-ID"/>
        </w:rPr>
        <w:t>m</w:t>
      </w:r>
      <w:r w:rsidRPr="00DC328A">
        <w:rPr>
          <w:rFonts w:ascii="Calibri" w:hAnsi="Calibri"/>
          <w:sz w:val="22"/>
          <w:szCs w:val="22"/>
          <w:lang w:val="id-ID"/>
        </w:rPr>
        <w:t>emaksa termasuk tetapi tidak terbatas pada bencana alam, perang, pemberontakan, huru</w:t>
      </w:r>
      <w:r w:rsidRPr="009165D4">
        <w:rPr>
          <w:rFonts w:ascii="Calibri" w:hAnsi="Calibri"/>
          <w:sz w:val="22"/>
          <w:szCs w:val="22"/>
          <w:lang w:val="id-ID"/>
        </w:rPr>
        <w:t xml:space="preserve"> </w:t>
      </w:r>
      <w:r w:rsidRPr="00DC328A">
        <w:rPr>
          <w:rFonts w:ascii="Calibri" w:hAnsi="Calibri"/>
          <w:sz w:val="22"/>
          <w:szCs w:val="22"/>
          <w:lang w:val="id-ID"/>
        </w:rPr>
        <w:t>–</w:t>
      </w:r>
      <w:r w:rsidRPr="009165D4">
        <w:rPr>
          <w:rFonts w:ascii="Calibri" w:hAnsi="Calibri"/>
          <w:sz w:val="22"/>
          <w:szCs w:val="22"/>
          <w:lang w:val="id-ID"/>
        </w:rPr>
        <w:t xml:space="preserve"> </w:t>
      </w:r>
      <w:r w:rsidRPr="00DC328A">
        <w:rPr>
          <w:rFonts w:ascii="Calibri" w:hAnsi="Calibri"/>
          <w:sz w:val="22"/>
          <w:szCs w:val="22"/>
          <w:lang w:val="id-ID"/>
        </w:rPr>
        <w:t>hara, perbuatan teroris,</w:t>
      </w:r>
      <w:r w:rsidRPr="009165D4">
        <w:rPr>
          <w:rFonts w:ascii="Calibri" w:hAnsi="Calibri"/>
          <w:sz w:val="22"/>
          <w:szCs w:val="22"/>
          <w:lang w:val="id-ID"/>
        </w:rPr>
        <w:t xml:space="preserve"> </w:t>
      </w:r>
      <w:r w:rsidRPr="00DC328A">
        <w:rPr>
          <w:rFonts w:ascii="Calibri" w:hAnsi="Calibri"/>
          <w:sz w:val="22"/>
          <w:szCs w:val="22"/>
          <w:lang w:val="id-ID"/>
        </w:rPr>
        <w:t>tindakan-tindakan</w:t>
      </w:r>
      <w:r w:rsidRPr="009165D4">
        <w:rPr>
          <w:rFonts w:ascii="Calibri" w:hAnsi="Calibri"/>
          <w:sz w:val="22"/>
          <w:szCs w:val="22"/>
          <w:lang w:val="id-ID"/>
        </w:rPr>
        <w:t xml:space="preserve"> </w:t>
      </w:r>
      <w:r w:rsidRPr="00DC328A">
        <w:rPr>
          <w:rFonts w:ascii="Calibri" w:hAnsi="Calibri"/>
          <w:sz w:val="22"/>
          <w:szCs w:val="22"/>
          <w:lang w:val="id-ID"/>
        </w:rPr>
        <w:t>pemerintah atau lembaga</w:t>
      </w:r>
      <w:r w:rsidRPr="009165D4">
        <w:rPr>
          <w:rFonts w:ascii="Calibri" w:hAnsi="Calibri"/>
          <w:sz w:val="22"/>
          <w:szCs w:val="22"/>
          <w:lang w:val="id-ID"/>
        </w:rPr>
        <w:t xml:space="preserve"> </w:t>
      </w:r>
      <w:r w:rsidRPr="00DC328A">
        <w:rPr>
          <w:rFonts w:ascii="Calibri" w:hAnsi="Calibri"/>
          <w:sz w:val="22"/>
          <w:szCs w:val="22"/>
          <w:lang w:val="id-ID"/>
        </w:rPr>
        <w:t>–</w:t>
      </w:r>
      <w:r w:rsidRPr="009165D4">
        <w:rPr>
          <w:rFonts w:ascii="Calibri" w:hAnsi="Calibri"/>
          <w:sz w:val="22"/>
          <w:szCs w:val="22"/>
          <w:lang w:val="id-ID"/>
        </w:rPr>
        <w:t xml:space="preserve"> </w:t>
      </w:r>
      <w:r w:rsidRPr="00DC328A">
        <w:rPr>
          <w:rFonts w:ascii="Calibri" w:hAnsi="Calibri"/>
          <w:sz w:val="22"/>
          <w:szCs w:val="22"/>
          <w:lang w:val="id-ID"/>
        </w:rPr>
        <w:t>lembaga</w:t>
      </w:r>
      <w:r w:rsidRPr="009165D4">
        <w:rPr>
          <w:rFonts w:ascii="Calibri" w:hAnsi="Calibri"/>
          <w:sz w:val="22"/>
          <w:szCs w:val="22"/>
          <w:lang w:val="id-ID"/>
        </w:rPr>
        <w:t xml:space="preserve"> </w:t>
      </w:r>
      <w:r w:rsidRPr="00DC328A">
        <w:rPr>
          <w:rFonts w:ascii="Calibri" w:hAnsi="Calibri"/>
          <w:sz w:val="22"/>
          <w:szCs w:val="22"/>
          <w:lang w:val="id-ID"/>
        </w:rPr>
        <w:t>pemerintah, pemogokan, boikot, gangguan</w:t>
      </w:r>
      <w:r w:rsidRPr="009165D4">
        <w:rPr>
          <w:rFonts w:ascii="Calibri" w:hAnsi="Calibri"/>
          <w:sz w:val="22"/>
          <w:szCs w:val="22"/>
          <w:lang w:val="id-ID"/>
        </w:rPr>
        <w:t xml:space="preserve"> </w:t>
      </w:r>
      <w:r w:rsidRPr="00DC328A">
        <w:rPr>
          <w:rFonts w:ascii="Calibri" w:hAnsi="Calibri"/>
          <w:sz w:val="22"/>
          <w:szCs w:val="22"/>
          <w:lang w:val="id-ID"/>
        </w:rPr>
        <w:t>–</w:t>
      </w:r>
      <w:r w:rsidRPr="009165D4">
        <w:rPr>
          <w:rFonts w:ascii="Calibri" w:hAnsi="Calibri"/>
          <w:sz w:val="22"/>
          <w:szCs w:val="22"/>
          <w:lang w:val="id-ID"/>
        </w:rPr>
        <w:t xml:space="preserve"> </w:t>
      </w:r>
      <w:r w:rsidRPr="00DC328A">
        <w:rPr>
          <w:rFonts w:ascii="Calibri" w:hAnsi="Calibri"/>
          <w:sz w:val="22"/>
          <w:szCs w:val="22"/>
          <w:lang w:val="id-ID"/>
        </w:rPr>
        <w:t>gangguan dibidang perburuhan lainnya baik sah ataupun liar atau masalah</w:t>
      </w:r>
      <w:r w:rsidRPr="009165D4">
        <w:rPr>
          <w:rFonts w:ascii="Calibri" w:hAnsi="Calibri"/>
          <w:sz w:val="22"/>
          <w:szCs w:val="22"/>
          <w:lang w:val="id-ID"/>
        </w:rPr>
        <w:t xml:space="preserve"> </w:t>
      </w:r>
      <w:r w:rsidRPr="00DC328A">
        <w:rPr>
          <w:rFonts w:ascii="Calibri" w:hAnsi="Calibri"/>
          <w:sz w:val="22"/>
          <w:szCs w:val="22"/>
          <w:lang w:val="id-ID"/>
        </w:rPr>
        <w:t>–</w:t>
      </w:r>
      <w:r w:rsidRPr="009165D4">
        <w:rPr>
          <w:rFonts w:ascii="Calibri" w:hAnsi="Calibri"/>
          <w:sz w:val="22"/>
          <w:szCs w:val="22"/>
          <w:lang w:val="id-ID"/>
        </w:rPr>
        <w:t xml:space="preserve"> </w:t>
      </w:r>
      <w:r w:rsidRPr="00DC328A">
        <w:rPr>
          <w:rFonts w:ascii="Calibri" w:hAnsi="Calibri"/>
          <w:sz w:val="22"/>
          <w:szCs w:val="22"/>
          <w:lang w:val="id-ID"/>
        </w:rPr>
        <w:t>masalah lainnya yang berada di luar kendali dari pihak yang menderita akibat terjadinya hal</w:t>
      </w:r>
      <w:r w:rsidRPr="009165D4">
        <w:rPr>
          <w:rFonts w:ascii="Calibri" w:hAnsi="Calibri"/>
          <w:sz w:val="22"/>
          <w:szCs w:val="22"/>
          <w:lang w:val="id-ID"/>
        </w:rPr>
        <w:t xml:space="preserve"> </w:t>
      </w:r>
      <w:r w:rsidRPr="00DC328A">
        <w:rPr>
          <w:rFonts w:ascii="Calibri" w:hAnsi="Calibri"/>
          <w:sz w:val="22"/>
          <w:szCs w:val="22"/>
          <w:lang w:val="id-ID"/>
        </w:rPr>
        <w:t>–</w:t>
      </w:r>
      <w:r w:rsidRPr="009165D4">
        <w:rPr>
          <w:rFonts w:ascii="Calibri" w:hAnsi="Calibri"/>
          <w:sz w:val="22"/>
          <w:szCs w:val="22"/>
          <w:lang w:val="id-ID"/>
        </w:rPr>
        <w:t xml:space="preserve"> </w:t>
      </w:r>
      <w:r w:rsidRPr="00DC328A">
        <w:rPr>
          <w:rFonts w:ascii="Calibri" w:hAnsi="Calibri"/>
          <w:sz w:val="22"/>
          <w:szCs w:val="22"/>
          <w:lang w:val="id-ID"/>
        </w:rPr>
        <w:t xml:space="preserve">hal tersebut. </w:t>
      </w:r>
    </w:p>
    <w:p w:rsidR="007B55EE" w:rsidRPr="00DC328A" w:rsidRDefault="007B55EE" w:rsidP="007B55EE">
      <w:pPr>
        <w:tabs>
          <w:tab w:val="left" w:pos="1418"/>
        </w:tabs>
        <w:jc w:val="center"/>
        <w:rPr>
          <w:rFonts w:asciiTheme="minorHAnsi" w:hAnsiTheme="minorHAnsi" w:cstheme="minorHAnsi"/>
          <w:b/>
          <w:color w:val="000000" w:themeColor="text1"/>
          <w:sz w:val="22"/>
          <w:szCs w:val="22"/>
          <w:lang w:val="id-ID"/>
        </w:rPr>
      </w:pPr>
    </w:p>
    <w:p w:rsidR="007B55EE" w:rsidRPr="00CD078C" w:rsidRDefault="007B55EE" w:rsidP="007B55EE">
      <w:pPr>
        <w:tabs>
          <w:tab w:val="left" w:pos="1418"/>
        </w:tabs>
        <w:jc w:val="center"/>
        <w:rPr>
          <w:rFonts w:asciiTheme="minorHAnsi" w:hAnsiTheme="minorHAnsi" w:cstheme="minorHAnsi"/>
          <w:b/>
          <w:color w:val="000000" w:themeColor="text1"/>
          <w:sz w:val="22"/>
          <w:szCs w:val="22"/>
          <w:lang w:val="id-ID"/>
        </w:rPr>
      </w:pPr>
      <w:r>
        <w:rPr>
          <w:rFonts w:asciiTheme="minorHAnsi" w:hAnsiTheme="minorHAnsi" w:cstheme="minorHAnsi"/>
          <w:b/>
          <w:color w:val="000000" w:themeColor="text1"/>
          <w:sz w:val="22"/>
          <w:szCs w:val="22"/>
          <w:lang w:val="id-ID"/>
        </w:rPr>
        <w:t>Pasal 11</w:t>
      </w:r>
    </w:p>
    <w:p w:rsidR="007B55EE" w:rsidRPr="00CD078C" w:rsidRDefault="007B55EE" w:rsidP="007B55EE">
      <w:pPr>
        <w:tabs>
          <w:tab w:val="left" w:pos="1418"/>
        </w:tabs>
        <w:jc w:val="center"/>
        <w:rPr>
          <w:rFonts w:asciiTheme="minorHAnsi" w:hAnsiTheme="minorHAnsi" w:cstheme="minorHAnsi"/>
          <w:b/>
          <w:color w:val="000000" w:themeColor="text1"/>
          <w:sz w:val="22"/>
          <w:szCs w:val="22"/>
          <w:lang w:val="id-ID"/>
        </w:rPr>
      </w:pPr>
      <w:r>
        <w:rPr>
          <w:rFonts w:asciiTheme="minorHAnsi" w:hAnsiTheme="minorHAnsi" w:cstheme="minorHAnsi"/>
          <w:b/>
          <w:color w:val="000000" w:themeColor="text1"/>
          <w:sz w:val="22"/>
          <w:szCs w:val="22"/>
          <w:lang w:val="id-ID"/>
        </w:rPr>
        <w:t>PEMBERLAKUAN STATUS PERJANJIAN KERJASAMA</w:t>
      </w:r>
    </w:p>
    <w:p w:rsidR="007B55EE" w:rsidRPr="00CD078C" w:rsidRDefault="007B55EE" w:rsidP="007B55EE">
      <w:pPr>
        <w:tabs>
          <w:tab w:val="left" w:pos="1418"/>
        </w:tabs>
        <w:jc w:val="center"/>
        <w:rPr>
          <w:rFonts w:asciiTheme="minorHAnsi" w:hAnsiTheme="minorHAnsi" w:cstheme="minorHAnsi"/>
          <w:b/>
          <w:color w:val="000000" w:themeColor="text1"/>
          <w:sz w:val="22"/>
          <w:szCs w:val="22"/>
          <w:lang w:val="id-ID"/>
        </w:rPr>
      </w:pPr>
    </w:p>
    <w:p w:rsidR="007B55EE" w:rsidRDefault="007B55EE" w:rsidP="007B55EE">
      <w:pPr>
        <w:tabs>
          <w:tab w:val="left" w:pos="1418"/>
        </w:tabs>
        <w:jc w:val="both"/>
        <w:rPr>
          <w:rFonts w:ascii="Calibri" w:hAnsi="Calibri"/>
          <w:b/>
          <w:sz w:val="22"/>
          <w:szCs w:val="22"/>
          <w:lang w:val="id-ID"/>
        </w:rPr>
      </w:pPr>
      <w:r w:rsidRPr="00CD078C">
        <w:rPr>
          <w:rFonts w:asciiTheme="minorHAnsi" w:hAnsiTheme="minorHAnsi" w:cstheme="minorHAnsi"/>
          <w:color w:val="000000" w:themeColor="text1"/>
          <w:sz w:val="22"/>
          <w:szCs w:val="22"/>
          <w:lang w:val="id-ID"/>
        </w:rPr>
        <w:lastRenderedPageBreak/>
        <w:t xml:space="preserve">Perjanjian ini tidak berakhir dengan adanya perubahan pemegang saham, perubahan pengurus dan atau perubahan nama perusahaan dari salah satu </w:t>
      </w:r>
      <w:r w:rsidRPr="00CD078C">
        <w:rPr>
          <w:rFonts w:asciiTheme="minorHAnsi" w:hAnsiTheme="minorHAnsi" w:cstheme="minorHAnsi"/>
          <w:b/>
          <w:color w:val="000000" w:themeColor="text1"/>
          <w:sz w:val="22"/>
          <w:szCs w:val="22"/>
          <w:lang w:val="id-ID"/>
        </w:rPr>
        <w:t>PARA PIHAK</w:t>
      </w:r>
      <w:r w:rsidRPr="00CD078C">
        <w:rPr>
          <w:rFonts w:asciiTheme="minorHAnsi" w:hAnsiTheme="minorHAnsi" w:cstheme="minorHAnsi"/>
          <w:color w:val="000000" w:themeColor="text1"/>
          <w:sz w:val="22"/>
          <w:szCs w:val="22"/>
          <w:lang w:val="id-ID"/>
        </w:rPr>
        <w:t xml:space="preserve"> dan sub kontrak. </w:t>
      </w:r>
      <w:r w:rsidRPr="00CD078C">
        <w:rPr>
          <w:rFonts w:asciiTheme="minorHAnsi" w:hAnsiTheme="minorHAnsi" w:cstheme="minorHAnsi"/>
          <w:color w:val="000000" w:themeColor="text1"/>
          <w:sz w:val="22"/>
          <w:szCs w:val="22"/>
        </w:rPr>
        <w:t xml:space="preserve">Perjanjian ini </w:t>
      </w:r>
      <w:proofErr w:type="gramStart"/>
      <w:r w:rsidRPr="00CD078C">
        <w:rPr>
          <w:rFonts w:asciiTheme="minorHAnsi" w:hAnsiTheme="minorHAnsi" w:cstheme="minorHAnsi"/>
          <w:color w:val="000000" w:themeColor="text1"/>
          <w:sz w:val="22"/>
          <w:szCs w:val="22"/>
        </w:rPr>
        <w:t>akan</w:t>
      </w:r>
      <w:proofErr w:type="gramEnd"/>
      <w:r w:rsidRPr="00CD078C">
        <w:rPr>
          <w:rFonts w:asciiTheme="minorHAnsi" w:hAnsiTheme="minorHAnsi" w:cstheme="minorHAnsi"/>
          <w:color w:val="000000" w:themeColor="text1"/>
          <w:sz w:val="22"/>
          <w:szCs w:val="22"/>
        </w:rPr>
        <w:t xml:space="preserve"> tetap berlaku dan harus ditaati oleh kedua belah pihak dengan saling menginformasikan terlebih dahulu perubahan tersebut sampai dengan berakhirnya perjanjian ini.</w:t>
      </w:r>
    </w:p>
    <w:p w:rsidR="007B55EE" w:rsidRPr="00CD078C" w:rsidRDefault="007B55EE" w:rsidP="007B55EE">
      <w:pPr>
        <w:spacing w:line="276" w:lineRule="auto"/>
        <w:jc w:val="center"/>
        <w:rPr>
          <w:rFonts w:ascii="Calibri" w:hAnsi="Calibri"/>
          <w:b/>
          <w:sz w:val="22"/>
          <w:szCs w:val="22"/>
          <w:lang w:val="id-ID"/>
        </w:rPr>
      </w:pPr>
    </w:p>
    <w:p w:rsidR="007B55EE" w:rsidRPr="00A31E91" w:rsidRDefault="007B55EE" w:rsidP="007B55EE">
      <w:pPr>
        <w:spacing w:line="276" w:lineRule="auto"/>
        <w:jc w:val="center"/>
        <w:rPr>
          <w:rFonts w:ascii="Calibri" w:hAnsi="Calibri"/>
          <w:b/>
          <w:sz w:val="22"/>
          <w:szCs w:val="22"/>
          <w:lang w:val="id-ID"/>
        </w:rPr>
      </w:pPr>
      <w:r w:rsidRPr="009165D4">
        <w:rPr>
          <w:rFonts w:ascii="Calibri" w:hAnsi="Calibri"/>
          <w:b/>
          <w:sz w:val="22"/>
          <w:szCs w:val="22"/>
        </w:rPr>
        <w:t>PASAL 1</w:t>
      </w:r>
      <w:r>
        <w:rPr>
          <w:rFonts w:ascii="Calibri" w:hAnsi="Calibri"/>
          <w:b/>
          <w:sz w:val="22"/>
          <w:szCs w:val="22"/>
          <w:lang w:val="id-ID"/>
        </w:rPr>
        <w:t>2</w:t>
      </w:r>
    </w:p>
    <w:p w:rsidR="007B55EE" w:rsidRPr="009165D4" w:rsidRDefault="007B55EE" w:rsidP="007B55EE">
      <w:pPr>
        <w:spacing w:line="276" w:lineRule="auto"/>
        <w:jc w:val="center"/>
        <w:rPr>
          <w:rFonts w:ascii="Calibri" w:hAnsi="Calibri"/>
          <w:b/>
          <w:sz w:val="22"/>
          <w:szCs w:val="22"/>
        </w:rPr>
      </w:pPr>
      <w:r w:rsidRPr="009165D4">
        <w:rPr>
          <w:rFonts w:ascii="Calibri" w:hAnsi="Calibri"/>
          <w:b/>
          <w:sz w:val="22"/>
          <w:szCs w:val="22"/>
        </w:rPr>
        <w:t>PENYELESAIAAN PERSELISIHAN</w:t>
      </w:r>
    </w:p>
    <w:p w:rsidR="007B55EE" w:rsidRPr="009165D4" w:rsidRDefault="007B55EE" w:rsidP="007B55EE">
      <w:pPr>
        <w:spacing w:line="276" w:lineRule="auto"/>
        <w:jc w:val="center"/>
        <w:rPr>
          <w:rFonts w:ascii="Calibri" w:hAnsi="Calibri"/>
          <w:b/>
          <w:sz w:val="22"/>
          <w:szCs w:val="22"/>
        </w:rPr>
      </w:pPr>
    </w:p>
    <w:p w:rsidR="007B55EE" w:rsidRPr="009165D4" w:rsidRDefault="007B55EE" w:rsidP="007B55EE">
      <w:pPr>
        <w:pStyle w:val="ListParagraph"/>
        <w:numPr>
          <w:ilvl w:val="0"/>
          <w:numId w:val="14"/>
        </w:numPr>
        <w:spacing w:line="276" w:lineRule="auto"/>
        <w:ind w:left="425" w:hanging="425"/>
        <w:jc w:val="both"/>
        <w:rPr>
          <w:rFonts w:ascii="Calibri" w:hAnsi="Calibri"/>
          <w:sz w:val="22"/>
          <w:szCs w:val="22"/>
          <w:lang w:val="en-GB"/>
        </w:rPr>
      </w:pPr>
      <w:r w:rsidRPr="009165D4">
        <w:rPr>
          <w:rFonts w:ascii="Calibri" w:hAnsi="Calibri"/>
          <w:sz w:val="22"/>
          <w:szCs w:val="22"/>
          <w:lang w:val="en-GB"/>
        </w:rPr>
        <w:t xml:space="preserve">Segala perselisihan, persengketaan, atau perbedaan antara </w:t>
      </w:r>
      <w:r w:rsidRPr="009165D4">
        <w:rPr>
          <w:rFonts w:ascii="Calibri" w:hAnsi="Calibri"/>
          <w:sz w:val="22"/>
          <w:szCs w:val="22"/>
        </w:rPr>
        <w:t>PARA PIHAK</w:t>
      </w:r>
      <w:r w:rsidRPr="009165D4">
        <w:rPr>
          <w:rFonts w:ascii="Calibri" w:hAnsi="Calibri"/>
          <w:sz w:val="22"/>
          <w:szCs w:val="22"/>
          <w:lang w:val="en-GB"/>
        </w:rPr>
        <w:t xml:space="preserve"> mengenai atau sehubungan dengan Perjanjian ini, baik yang timbul sebelum dan pada saat ataupun setelah pengakhiran Perjanjian ini, akan diselesaikan secara damai.</w:t>
      </w:r>
    </w:p>
    <w:p w:rsidR="007B55EE" w:rsidRPr="009165D4" w:rsidRDefault="007B55EE" w:rsidP="007B55EE">
      <w:pPr>
        <w:spacing w:line="276" w:lineRule="auto"/>
        <w:ind w:left="425" w:hanging="425"/>
        <w:jc w:val="both"/>
        <w:rPr>
          <w:rFonts w:ascii="Calibri" w:hAnsi="Calibri"/>
          <w:sz w:val="22"/>
          <w:szCs w:val="22"/>
          <w:lang w:val="en-GB"/>
        </w:rPr>
      </w:pPr>
    </w:p>
    <w:p w:rsidR="007B55EE" w:rsidRPr="009165D4" w:rsidRDefault="007B55EE" w:rsidP="007B55EE">
      <w:pPr>
        <w:pStyle w:val="ListParagraph"/>
        <w:numPr>
          <w:ilvl w:val="0"/>
          <w:numId w:val="14"/>
        </w:numPr>
        <w:spacing w:line="276" w:lineRule="auto"/>
        <w:ind w:left="425" w:hanging="425"/>
        <w:jc w:val="both"/>
        <w:rPr>
          <w:rFonts w:ascii="Calibri" w:hAnsi="Calibri"/>
          <w:sz w:val="22"/>
          <w:szCs w:val="22"/>
          <w:lang w:val="en-GB"/>
        </w:rPr>
      </w:pPr>
      <w:r w:rsidRPr="009165D4">
        <w:rPr>
          <w:rFonts w:ascii="Calibri" w:hAnsi="Calibri"/>
          <w:sz w:val="22"/>
          <w:szCs w:val="22"/>
          <w:lang w:val="en-GB"/>
        </w:rPr>
        <w:t xml:space="preserve">Dalam hal perdamaian tersebut tidak tercapai dalam jangka waktu yang pantas, namun tidak lebih dari 30 (tiga puluh) hari kerja sejak tanggal penerimaan pemberitahuan tertulis dari salah satu pihak yang menyatakan perselisihan tersebut, oleh pihak lainnya, maka </w:t>
      </w:r>
      <w:r w:rsidRPr="009165D4">
        <w:rPr>
          <w:rFonts w:ascii="Calibri" w:hAnsi="Calibri"/>
          <w:sz w:val="22"/>
          <w:szCs w:val="22"/>
        </w:rPr>
        <w:t>PARA PIHAK</w:t>
      </w:r>
      <w:r w:rsidRPr="009165D4">
        <w:rPr>
          <w:rFonts w:ascii="Calibri" w:hAnsi="Calibri"/>
          <w:sz w:val="22"/>
          <w:szCs w:val="22"/>
          <w:lang w:val="en-GB"/>
        </w:rPr>
        <w:t xml:space="preserve"> diberikan kebebasan dalam penyelesaian perselisihan tersebut apakah akan diputuskan melalui Pengadilan Negeri sesuai dengan dan tunduk pada ketentuan Republik Indonesia.</w:t>
      </w:r>
    </w:p>
    <w:p w:rsidR="007B55EE" w:rsidRPr="009165D4" w:rsidRDefault="007B55EE" w:rsidP="007B55EE">
      <w:pPr>
        <w:pStyle w:val="ListParagraph"/>
        <w:ind w:left="425" w:hanging="425"/>
        <w:rPr>
          <w:rFonts w:ascii="Calibri" w:hAnsi="Calibri"/>
          <w:sz w:val="22"/>
          <w:szCs w:val="22"/>
          <w:lang w:val="en-GB"/>
        </w:rPr>
      </w:pPr>
    </w:p>
    <w:p w:rsidR="007B55EE" w:rsidRPr="009165D4" w:rsidRDefault="007B55EE" w:rsidP="007B55EE">
      <w:pPr>
        <w:pStyle w:val="ListParagraph"/>
        <w:numPr>
          <w:ilvl w:val="0"/>
          <w:numId w:val="14"/>
        </w:numPr>
        <w:spacing w:line="276" w:lineRule="auto"/>
        <w:ind w:left="425" w:hanging="425"/>
        <w:jc w:val="both"/>
        <w:rPr>
          <w:rFonts w:ascii="Calibri" w:hAnsi="Calibri"/>
          <w:sz w:val="22"/>
          <w:szCs w:val="22"/>
          <w:lang w:val="sv-SE"/>
        </w:rPr>
      </w:pPr>
      <w:r w:rsidRPr="009165D4">
        <w:rPr>
          <w:rFonts w:ascii="Calibri" w:hAnsi="Calibri"/>
          <w:sz w:val="22"/>
          <w:szCs w:val="22"/>
        </w:rPr>
        <w:t>PARA PIHAK</w:t>
      </w:r>
      <w:r w:rsidRPr="009165D4">
        <w:rPr>
          <w:rFonts w:ascii="Calibri" w:hAnsi="Calibri"/>
          <w:sz w:val="22"/>
          <w:szCs w:val="22"/>
          <w:lang w:val="sv-SE"/>
        </w:rPr>
        <w:t xml:space="preserve"> telah setuju dan sepakat bahwa ap</w:t>
      </w:r>
      <w:r w:rsidRPr="009165D4">
        <w:rPr>
          <w:rFonts w:ascii="Calibri" w:hAnsi="Calibri"/>
          <w:sz w:val="22"/>
          <w:szCs w:val="22"/>
          <w:lang w:val="id-ID"/>
        </w:rPr>
        <w:t>a</w:t>
      </w:r>
      <w:r w:rsidRPr="009165D4">
        <w:rPr>
          <w:rFonts w:ascii="Calibri" w:hAnsi="Calibri"/>
          <w:sz w:val="22"/>
          <w:szCs w:val="22"/>
          <w:lang w:val="sv-SE"/>
        </w:rPr>
        <w:t xml:space="preserve">bila penyelesaiaan melalui Pengadilan maka </w:t>
      </w:r>
      <w:proofErr w:type="gramStart"/>
      <w:r w:rsidRPr="009165D4">
        <w:rPr>
          <w:rFonts w:ascii="Calibri" w:hAnsi="Calibri"/>
          <w:sz w:val="22"/>
          <w:szCs w:val="22"/>
          <w:lang w:val="sv-SE"/>
        </w:rPr>
        <w:t>akan</w:t>
      </w:r>
      <w:proofErr w:type="gramEnd"/>
      <w:r w:rsidRPr="009165D4">
        <w:rPr>
          <w:rFonts w:ascii="Calibri" w:hAnsi="Calibri"/>
          <w:sz w:val="22"/>
          <w:szCs w:val="22"/>
          <w:lang w:val="sv-SE"/>
        </w:rPr>
        <w:t xml:space="preserve"> dipilih domisili hukum di Kantor Kepaniteraan Pengadilan Negeri </w:t>
      </w:r>
      <w:r>
        <w:rPr>
          <w:rFonts w:ascii="Calibri" w:hAnsi="Calibri"/>
          <w:sz w:val="22"/>
          <w:szCs w:val="22"/>
          <w:lang w:val="id-ID"/>
        </w:rPr>
        <w:t>Tanjung Karang Bandar Lampung.</w:t>
      </w:r>
    </w:p>
    <w:p w:rsidR="007B55EE" w:rsidRDefault="007B55EE" w:rsidP="007B55EE">
      <w:pPr>
        <w:pStyle w:val="ListParagraph"/>
        <w:ind w:left="284"/>
        <w:rPr>
          <w:rFonts w:ascii="Calibri" w:hAnsi="Calibri"/>
          <w:b/>
          <w:sz w:val="22"/>
          <w:szCs w:val="22"/>
          <w:lang w:val="id-ID"/>
        </w:rPr>
      </w:pPr>
    </w:p>
    <w:p w:rsidR="007B55EE" w:rsidRPr="00A31E91" w:rsidRDefault="007B55EE" w:rsidP="007B55EE">
      <w:pPr>
        <w:pStyle w:val="ListParagraph"/>
        <w:spacing w:line="276" w:lineRule="auto"/>
        <w:ind w:left="284"/>
        <w:jc w:val="center"/>
        <w:rPr>
          <w:rFonts w:ascii="Calibri" w:hAnsi="Calibri"/>
          <w:sz w:val="22"/>
          <w:szCs w:val="22"/>
          <w:lang w:val="id-ID"/>
        </w:rPr>
      </w:pPr>
      <w:r w:rsidRPr="009165D4">
        <w:rPr>
          <w:rFonts w:ascii="Calibri" w:hAnsi="Calibri"/>
          <w:b/>
          <w:sz w:val="22"/>
          <w:szCs w:val="22"/>
        </w:rPr>
        <w:t>PASAL 1</w:t>
      </w:r>
      <w:r>
        <w:rPr>
          <w:rFonts w:ascii="Calibri" w:hAnsi="Calibri"/>
          <w:b/>
          <w:sz w:val="22"/>
          <w:szCs w:val="22"/>
          <w:lang w:val="id-ID"/>
        </w:rPr>
        <w:t>3</w:t>
      </w:r>
    </w:p>
    <w:p w:rsidR="007B55EE" w:rsidRPr="009165D4" w:rsidRDefault="007B55EE" w:rsidP="007B55EE">
      <w:pPr>
        <w:spacing w:line="276" w:lineRule="auto"/>
        <w:ind w:left="284"/>
        <w:jc w:val="center"/>
        <w:rPr>
          <w:rFonts w:ascii="Calibri" w:hAnsi="Calibri"/>
          <w:b/>
          <w:sz w:val="22"/>
          <w:szCs w:val="22"/>
        </w:rPr>
      </w:pPr>
      <w:r w:rsidRPr="009165D4">
        <w:rPr>
          <w:rFonts w:ascii="Calibri" w:hAnsi="Calibri"/>
          <w:b/>
          <w:sz w:val="22"/>
          <w:szCs w:val="22"/>
        </w:rPr>
        <w:t>P E M B E R I T A H U A N</w:t>
      </w:r>
    </w:p>
    <w:p w:rsidR="007B55EE" w:rsidRPr="009165D4" w:rsidRDefault="007B55EE" w:rsidP="007B55EE">
      <w:pPr>
        <w:spacing w:line="276" w:lineRule="auto"/>
        <w:ind w:left="284"/>
        <w:jc w:val="both"/>
        <w:rPr>
          <w:rFonts w:ascii="Calibri" w:hAnsi="Calibri"/>
          <w:sz w:val="22"/>
          <w:szCs w:val="22"/>
        </w:rPr>
      </w:pPr>
    </w:p>
    <w:p w:rsidR="007B55EE" w:rsidRPr="009165D4" w:rsidRDefault="007B55EE" w:rsidP="007B55EE">
      <w:pPr>
        <w:spacing w:line="276" w:lineRule="auto"/>
        <w:jc w:val="both"/>
        <w:rPr>
          <w:rFonts w:ascii="Calibri" w:hAnsi="Calibri"/>
          <w:sz w:val="22"/>
          <w:szCs w:val="22"/>
        </w:rPr>
      </w:pPr>
      <w:r w:rsidRPr="009165D4">
        <w:rPr>
          <w:rFonts w:ascii="Calibri" w:hAnsi="Calibri"/>
          <w:sz w:val="22"/>
          <w:szCs w:val="22"/>
        </w:rPr>
        <w:t>Setiap pemberitahuan, tagihan, dokumen dan komunikasi lain yang dibuat berdasarkan Perjanjian Kerjasama ini, harus dibuat secara tertulis dan memberitahukan kepada masing</w:t>
      </w:r>
      <w:r w:rsidRPr="009165D4">
        <w:rPr>
          <w:rFonts w:ascii="Calibri" w:hAnsi="Calibri"/>
          <w:sz w:val="22"/>
          <w:szCs w:val="22"/>
          <w:lang w:val="id-ID"/>
        </w:rPr>
        <w:t xml:space="preserve"> </w:t>
      </w:r>
      <w:r w:rsidRPr="009165D4">
        <w:rPr>
          <w:rFonts w:ascii="Calibri" w:hAnsi="Calibri"/>
          <w:sz w:val="22"/>
          <w:szCs w:val="22"/>
        </w:rPr>
        <w:t xml:space="preserve">–masing pihak dengan alamat sebagai </w:t>
      </w:r>
      <w:proofErr w:type="gramStart"/>
      <w:r w:rsidRPr="009165D4">
        <w:rPr>
          <w:rFonts w:ascii="Calibri" w:hAnsi="Calibri"/>
          <w:sz w:val="22"/>
          <w:szCs w:val="22"/>
        </w:rPr>
        <w:t>berikut :</w:t>
      </w:r>
      <w:proofErr w:type="gramEnd"/>
      <w:r w:rsidRPr="009165D4">
        <w:rPr>
          <w:rFonts w:ascii="Calibri" w:hAnsi="Calibri"/>
          <w:sz w:val="22"/>
          <w:szCs w:val="22"/>
        </w:rPr>
        <w:t xml:space="preserve"> </w:t>
      </w:r>
    </w:p>
    <w:p w:rsidR="007B55EE" w:rsidRPr="009165D4" w:rsidRDefault="007B55EE" w:rsidP="007B55EE">
      <w:pPr>
        <w:spacing w:line="276" w:lineRule="auto"/>
        <w:jc w:val="both"/>
        <w:rPr>
          <w:rFonts w:ascii="Calibri" w:hAnsi="Calibri"/>
          <w:sz w:val="22"/>
          <w:szCs w:val="22"/>
        </w:rPr>
      </w:pPr>
    </w:p>
    <w:p w:rsidR="007B55EE" w:rsidRPr="00151A38" w:rsidRDefault="007B55EE" w:rsidP="007B55EE">
      <w:pPr>
        <w:pStyle w:val="ListParagraph"/>
        <w:spacing w:line="276" w:lineRule="auto"/>
        <w:ind w:left="0"/>
        <w:jc w:val="both"/>
        <w:rPr>
          <w:rFonts w:ascii="Calibri" w:hAnsi="Calibri"/>
          <w:b/>
          <w:sz w:val="22"/>
          <w:szCs w:val="22"/>
        </w:rPr>
      </w:pPr>
      <w:r w:rsidRPr="009165D4">
        <w:rPr>
          <w:rFonts w:ascii="Calibri" w:hAnsi="Calibri"/>
          <w:sz w:val="22"/>
          <w:szCs w:val="22"/>
        </w:rPr>
        <w:t>PIHAK PERTAMA</w:t>
      </w:r>
      <w:r w:rsidRPr="009165D4">
        <w:rPr>
          <w:rFonts w:ascii="Calibri" w:hAnsi="Calibri"/>
          <w:sz w:val="22"/>
          <w:szCs w:val="22"/>
          <w:lang w:val="id-ID"/>
        </w:rPr>
        <w:tab/>
      </w:r>
      <w:r w:rsidRPr="009165D4">
        <w:rPr>
          <w:rFonts w:ascii="Calibri" w:hAnsi="Calibri"/>
          <w:sz w:val="22"/>
          <w:szCs w:val="22"/>
        </w:rPr>
        <w:t>:</w:t>
      </w:r>
      <w:r>
        <w:rPr>
          <w:rFonts w:ascii="Calibri" w:hAnsi="Calibri"/>
          <w:sz w:val="22"/>
          <w:szCs w:val="22"/>
          <w:lang w:val="id-ID"/>
        </w:rPr>
        <w:t xml:space="preserve"> </w:t>
      </w:r>
      <w:r>
        <w:rPr>
          <w:rFonts w:ascii="Calibri" w:hAnsi="Calibri"/>
          <w:b/>
          <w:sz w:val="22"/>
          <w:szCs w:val="22"/>
        </w:rPr>
        <w:t xml:space="preserve">RS.MAYJEND RYACUDU KOTABUMI </w:t>
      </w:r>
    </w:p>
    <w:p w:rsidR="007B55EE" w:rsidRPr="00151A38" w:rsidRDefault="007B55EE" w:rsidP="007B55EE">
      <w:pPr>
        <w:spacing w:line="276" w:lineRule="auto"/>
        <w:jc w:val="both"/>
        <w:rPr>
          <w:rFonts w:ascii="Calibri" w:hAnsi="Calibri"/>
          <w:b/>
          <w:sz w:val="22"/>
          <w:szCs w:val="22"/>
        </w:rPr>
      </w:pPr>
      <w:r w:rsidRPr="00151A38">
        <w:rPr>
          <w:rFonts w:ascii="Calibri" w:hAnsi="Calibri"/>
          <w:sz w:val="22"/>
          <w:szCs w:val="22"/>
          <w:lang w:val="id-ID"/>
        </w:rPr>
        <w:t>Alamat</w:t>
      </w:r>
      <w:r w:rsidRPr="00151A38">
        <w:rPr>
          <w:rFonts w:ascii="Calibri" w:hAnsi="Calibri"/>
          <w:sz w:val="22"/>
          <w:szCs w:val="22"/>
          <w:lang w:val="id-ID"/>
        </w:rPr>
        <w:tab/>
      </w:r>
      <w:r w:rsidRPr="00151A38">
        <w:rPr>
          <w:rFonts w:ascii="Calibri" w:hAnsi="Calibri"/>
          <w:sz w:val="22"/>
          <w:szCs w:val="22"/>
          <w:lang w:val="id-ID"/>
        </w:rPr>
        <w:tab/>
      </w:r>
      <w:r w:rsidRPr="00151A38">
        <w:rPr>
          <w:rFonts w:ascii="Calibri" w:hAnsi="Calibri"/>
          <w:sz w:val="22"/>
          <w:szCs w:val="22"/>
          <w:lang w:val="id-ID"/>
        </w:rPr>
        <w:tab/>
        <w:t xml:space="preserve">: </w:t>
      </w:r>
      <w:r w:rsidRPr="00151A38">
        <w:rPr>
          <w:rFonts w:ascii="Calibri" w:hAnsi="Calibri"/>
          <w:b/>
          <w:sz w:val="22"/>
          <w:szCs w:val="22"/>
          <w:lang w:val="id-ID"/>
        </w:rPr>
        <w:t xml:space="preserve">Jl. </w:t>
      </w:r>
      <w:r w:rsidRPr="00151A38">
        <w:rPr>
          <w:rFonts w:ascii="Calibri" w:hAnsi="Calibri"/>
          <w:b/>
          <w:sz w:val="22"/>
          <w:szCs w:val="22"/>
        </w:rPr>
        <w:t xml:space="preserve">Jendaral sudirman No.02 Kotabumi Lampung Utara </w:t>
      </w:r>
    </w:p>
    <w:p w:rsidR="007B55EE" w:rsidRPr="00151A38" w:rsidRDefault="007B55EE" w:rsidP="007B55EE">
      <w:pPr>
        <w:spacing w:line="276" w:lineRule="auto"/>
        <w:jc w:val="both"/>
        <w:rPr>
          <w:rFonts w:ascii="Calibri" w:hAnsi="Calibri"/>
          <w:sz w:val="22"/>
          <w:szCs w:val="22"/>
        </w:rPr>
      </w:pPr>
      <w:r w:rsidRPr="009165D4">
        <w:rPr>
          <w:rFonts w:ascii="Calibri" w:hAnsi="Calibri"/>
          <w:sz w:val="22"/>
          <w:szCs w:val="22"/>
          <w:lang w:val="id-ID"/>
        </w:rPr>
        <w:t xml:space="preserve">Telp </w:t>
      </w:r>
      <w:r>
        <w:rPr>
          <w:rFonts w:ascii="Calibri" w:hAnsi="Calibri"/>
          <w:sz w:val="22"/>
          <w:szCs w:val="22"/>
          <w:lang w:val="id-ID"/>
        </w:rPr>
        <w:tab/>
      </w:r>
      <w:r w:rsidRPr="009165D4">
        <w:rPr>
          <w:rFonts w:ascii="Calibri" w:hAnsi="Calibri"/>
          <w:sz w:val="22"/>
          <w:szCs w:val="22"/>
          <w:lang w:val="id-ID"/>
        </w:rPr>
        <w:tab/>
      </w:r>
      <w:r w:rsidRPr="009165D4">
        <w:rPr>
          <w:rFonts w:ascii="Calibri" w:hAnsi="Calibri"/>
          <w:sz w:val="22"/>
          <w:szCs w:val="22"/>
          <w:lang w:val="id-ID"/>
        </w:rPr>
        <w:tab/>
        <w:t>:</w:t>
      </w:r>
      <w:r>
        <w:rPr>
          <w:rFonts w:ascii="Calibri" w:hAnsi="Calibri"/>
          <w:sz w:val="22"/>
          <w:szCs w:val="22"/>
          <w:lang w:val="id-ID"/>
        </w:rPr>
        <w:t xml:space="preserve"> </w:t>
      </w:r>
      <w:r>
        <w:rPr>
          <w:rFonts w:ascii="Calibri" w:hAnsi="Calibri"/>
          <w:sz w:val="22"/>
          <w:szCs w:val="22"/>
        </w:rPr>
        <w:t>-</w:t>
      </w:r>
    </w:p>
    <w:p w:rsidR="007B55EE" w:rsidRPr="009165D4" w:rsidRDefault="007B55EE" w:rsidP="007B55EE">
      <w:pPr>
        <w:spacing w:line="276" w:lineRule="auto"/>
        <w:jc w:val="both"/>
        <w:rPr>
          <w:rFonts w:ascii="Calibri" w:hAnsi="Calibri"/>
          <w:sz w:val="22"/>
          <w:szCs w:val="22"/>
        </w:rPr>
      </w:pPr>
      <w:r w:rsidRPr="009165D4">
        <w:rPr>
          <w:rFonts w:ascii="Calibri" w:hAnsi="Calibri"/>
          <w:sz w:val="22"/>
          <w:szCs w:val="22"/>
          <w:lang w:val="id-ID"/>
        </w:rPr>
        <w:t>Fax</w:t>
      </w:r>
      <w:r>
        <w:rPr>
          <w:rFonts w:ascii="Calibri" w:hAnsi="Calibri"/>
          <w:sz w:val="22"/>
          <w:szCs w:val="22"/>
          <w:lang w:val="id-ID"/>
        </w:rPr>
        <w:tab/>
      </w:r>
      <w:r w:rsidRPr="009165D4">
        <w:rPr>
          <w:rFonts w:ascii="Calibri" w:hAnsi="Calibri"/>
          <w:sz w:val="22"/>
          <w:szCs w:val="22"/>
          <w:lang w:val="id-ID"/>
        </w:rPr>
        <w:tab/>
      </w:r>
      <w:r w:rsidRPr="009165D4">
        <w:rPr>
          <w:rFonts w:ascii="Calibri" w:hAnsi="Calibri"/>
          <w:sz w:val="22"/>
          <w:szCs w:val="22"/>
          <w:lang w:val="id-ID"/>
        </w:rPr>
        <w:tab/>
        <w:t>:</w:t>
      </w:r>
      <w:r>
        <w:rPr>
          <w:rFonts w:ascii="Calibri" w:hAnsi="Calibri"/>
          <w:sz w:val="22"/>
          <w:szCs w:val="22"/>
          <w:lang w:val="id-ID"/>
        </w:rPr>
        <w:t xml:space="preserve"> -</w:t>
      </w:r>
    </w:p>
    <w:p w:rsidR="007B55EE" w:rsidRPr="00D4571C" w:rsidRDefault="007B55EE" w:rsidP="007B55EE">
      <w:pPr>
        <w:spacing w:line="276" w:lineRule="auto"/>
        <w:jc w:val="both"/>
        <w:rPr>
          <w:rFonts w:ascii="Calibri" w:hAnsi="Calibri"/>
          <w:color w:val="0070C0"/>
          <w:sz w:val="22"/>
          <w:szCs w:val="22"/>
          <w:lang w:val="id-ID"/>
        </w:rPr>
      </w:pPr>
      <w:r w:rsidRPr="009165D4">
        <w:rPr>
          <w:rFonts w:ascii="Calibri" w:hAnsi="Calibri"/>
          <w:sz w:val="22"/>
          <w:szCs w:val="22"/>
          <w:lang w:val="id-ID"/>
        </w:rPr>
        <w:t>Email</w:t>
      </w:r>
      <w:r>
        <w:rPr>
          <w:rFonts w:ascii="Calibri" w:hAnsi="Calibri"/>
          <w:sz w:val="22"/>
          <w:szCs w:val="22"/>
          <w:lang w:val="id-ID"/>
        </w:rPr>
        <w:tab/>
      </w:r>
      <w:r w:rsidRPr="009165D4">
        <w:rPr>
          <w:rFonts w:ascii="Calibri" w:hAnsi="Calibri"/>
          <w:sz w:val="22"/>
          <w:szCs w:val="22"/>
          <w:lang w:val="id-ID"/>
        </w:rPr>
        <w:tab/>
      </w:r>
      <w:r w:rsidRPr="009165D4">
        <w:rPr>
          <w:rFonts w:ascii="Calibri" w:hAnsi="Calibri"/>
          <w:sz w:val="22"/>
          <w:szCs w:val="22"/>
        </w:rPr>
        <w:tab/>
      </w:r>
      <w:r w:rsidRPr="009165D4">
        <w:rPr>
          <w:rFonts w:ascii="Calibri" w:hAnsi="Calibri"/>
          <w:sz w:val="22"/>
          <w:szCs w:val="22"/>
          <w:lang w:val="id-ID"/>
        </w:rPr>
        <w:t>:</w:t>
      </w:r>
      <w:r>
        <w:rPr>
          <w:rFonts w:ascii="Calibri" w:hAnsi="Calibri"/>
          <w:sz w:val="22"/>
          <w:szCs w:val="22"/>
          <w:lang w:val="id-ID"/>
        </w:rPr>
        <w:t xml:space="preserve"> -</w:t>
      </w:r>
    </w:p>
    <w:p w:rsidR="007B55EE" w:rsidRPr="009165D4" w:rsidRDefault="007B55EE" w:rsidP="007B55EE">
      <w:pPr>
        <w:spacing w:line="276" w:lineRule="auto"/>
        <w:jc w:val="both"/>
        <w:rPr>
          <w:rFonts w:ascii="Calibri" w:hAnsi="Calibri"/>
          <w:color w:val="0070C0"/>
          <w:sz w:val="22"/>
          <w:szCs w:val="22"/>
        </w:rPr>
      </w:pPr>
    </w:p>
    <w:p w:rsidR="007B55EE" w:rsidRPr="00355186" w:rsidRDefault="007B55EE" w:rsidP="007B55EE">
      <w:pPr>
        <w:spacing w:line="276" w:lineRule="auto"/>
        <w:jc w:val="both"/>
        <w:rPr>
          <w:rFonts w:ascii="Calibri" w:hAnsi="Calibri"/>
          <w:sz w:val="22"/>
          <w:szCs w:val="22"/>
          <w:lang w:val="id-ID"/>
        </w:rPr>
      </w:pPr>
      <w:r w:rsidRPr="009165D4">
        <w:rPr>
          <w:rFonts w:ascii="Calibri" w:hAnsi="Calibri"/>
          <w:sz w:val="22"/>
          <w:szCs w:val="22"/>
        </w:rPr>
        <w:t>PIHAK KEDUA</w:t>
      </w:r>
      <w:r w:rsidRPr="009165D4">
        <w:rPr>
          <w:rFonts w:ascii="Calibri" w:hAnsi="Calibri"/>
          <w:sz w:val="22"/>
          <w:szCs w:val="22"/>
          <w:lang w:val="id-ID"/>
        </w:rPr>
        <w:tab/>
      </w:r>
      <w:r>
        <w:rPr>
          <w:rFonts w:ascii="Calibri" w:hAnsi="Calibri"/>
          <w:sz w:val="22"/>
          <w:szCs w:val="22"/>
          <w:lang w:val="id-ID"/>
        </w:rPr>
        <w:tab/>
      </w:r>
      <w:r w:rsidRPr="009165D4">
        <w:rPr>
          <w:rFonts w:ascii="Calibri" w:hAnsi="Calibri"/>
          <w:sz w:val="22"/>
          <w:szCs w:val="22"/>
        </w:rPr>
        <w:t xml:space="preserve">: </w:t>
      </w:r>
      <w:r w:rsidRPr="009165D4">
        <w:rPr>
          <w:rFonts w:ascii="Calibri" w:hAnsi="Calibri"/>
          <w:b/>
          <w:sz w:val="22"/>
          <w:szCs w:val="22"/>
        </w:rPr>
        <w:t xml:space="preserve">PT. </w:t>
      </w:r>
      <w:r>
        <w:rPr>
          <w:rFonts w:ascii="Calibri" w:hAnsi="Calibri"/>
          <w:b/>
          <w:sz w:val="22"/>
          <w:szCs w:val="22"/>
          <w:lang w:val="id-ID"/>
        </w:rPr>
        <w:t>HULU BALANG MANDIRI</w:t>
      </w:r>
    </w:p>
    <w:p w:rsidR="007B55EE" w:rsidRPr="00FD39B5" w:rsidRDefault="007B55EE" w:rsidP="007B55EE">
      <w:pPr>
        <w:rPr>
          <w:rFonts w:ascii="Calibri" w:hAnsi="Calibri"/>
        </w:rPr>
      </w:pPr>
      <w:r>
        <w:rPr>
          <w:rFonts w:ascii="Calibri" w:hAnsi="Calibri"/>
          <w:sz w:val="22"/>
          <w:szCs w:val="22"/>
          <w:lang w:val="id-ID"/>
        </w:rPr>
        <w:t xml:space="preserve">Alamat </w:t>
      </w:r>
      <w:r>
        <w:rPr>
          <w:rFonts w:ascii="Calibri" w:hAnsi="Calibri"/>
          <w:sz w:val="22"/>
          <w:szCs w:val="22"/>
          <w:lang w:val="id-ID"/>
        </w:rPr>
        <w:tab/>
      </w:r>
      <w:r>
        <w:rPr>
          <w:rFonts w:ascii="Calibri" w:hAnsi="Calibri"/>
          <w:sz w:val="22"/>
          <w:szCs w:val="22"/>
          <w:lang w:val="id-ID"/>
        </w:rPr>
        <w:tab/>
      </w:r>
      <w:r>
        <w:rPr>
          <w:rFonts w:ascii="Calibri" w:hAnsi="Calibri"/>
          <w:sz w:val="22"/>
          <w:szCs w:val="22"/>
          <w:lang w:val="id-ID"/>
        </w:rPr>
        <w:tab/>
        <w:t>: J</w:t>
      </w:r>
      <w:r w:rsidRPr="00FD39B5">
        <w:rPr>
          <w:rFonts w:ascii="Calibri" w:hAnsi="Calibri"/>
          <w:b/>
          <w:sz w:val="22"/>
          <w:szCs w:val="22"/>
          <w:lang w:val="id-ID"/>
        </w:rPr>
        <w:t xml:space="preserve"> </w:t>
      </w:r>
      <w:r w:rsidRPr="00AB7AB7">
        <w:rPr>
          <w:rFonts w:ascii="Calibri" w:hAnsi="Calibri"/>
          <w:b/>
          <w:sz w:val="22"/>
          <w:szCs w:val="22"/>
          <w:lang w:val="id-ID"/>
        </w:rPr>
        <w:t>Jl.</w:t>
      </w:r>
      <w:r>
        <w:rPr>
          <w:rFonts w:ascii="Calibri" w:hAnsi="Calibri"/>
          <w:b/>
          <w:sz w:val="22"/>
          <w:szCs w:val="22"/>
          <w:lang w:val="id-ID"/>
        </w:rPr>
        <w:t xml:space="preserve"> Soekarno Hatta No 171, Labuhan Ratu Raya, Bandar Lampung-Lampung</w:t>
      </w:r>
      <w:r w:rsidRPr="00AB7AB7">
        <w:rPr>
          <w:rFonts w:ascii="Calibri" w:hAnsi="Calibri"/>
          <w:b/>
          <w:sz w:val="22"/>
          <w:szCs w:val="22"/>
          <w:lang w:val="id-ID"/>
        </w:rPr>
        <w:t xml:space="preserve"> </w:t>
      </w:r>
    </w:p>
    <w:p w:rsidR="007B55EE" w:rsidRPr="00FD39B5" w:rsidRDefault="007B55EE" w:rsidP="007B55EE">
      <w:pPr>
        <w:spacing w:line="276" w:lineRule="auto"/>
        <w:jc w:val="both"/>
        <w:rPr>
          <w:rFonts w:ascii="Calibri" w:hAnsi="Calibri"/>
          <w:b/>
          <w:sz w:val="22"/>
          <w:szCs w:val="22"/>
          <w:lang w:val="id-ID"/>
        </w:rPr>
      </w:pPr>
      <w:r w:rsidRPr="00FD39B5">
        <w:rPr>
          <w:rFonts w:ascii="Calibri" w:hAnsi="Calibri"/>
          <w:sz w:val="22"/>
          <w:szCs w:val="22"/>
          <w:lang w:val="id-ID"/>
        </w:rPr>
        <w:t xml:space="preserve">Telp </w:t>
      </w:r>
      <w:r w:rsidRPr="00FD39B5">
        <w:rPr>
          <w:rFonts w:ascii="Calibri" w:hAnsi="Calibri"/>
          <w:sz w:val="22"/>
          <w:szCs w:val="22"/>
          <w:lang w:val="id-ID"/>
        </w:rPr>
        <w:tab/>
      </w:r>
      <w:r w:rsidRPr="00FD39B5">
        <w:rPr>
          <w:rFonts w:ascii="Calibri" w:hAnsi="Calibri"/>
          <w:sz w:val="22"/>
          <w:szCs w:val="22"/>
          <w:lang w:val="id-ID"/>
        </w:rPr>
        <w:tab/>
      </w:r>
      <w:r w:rsidRPr="00FD39B5">
        <w:rPr>
          <w:rFonts w:ascii="Calibri" w:hAnsi="Calibri"/>
          <w:sz w:val="22"/>
          <w:szCs w:val="22"/>
          <w:lang w:val="id-ID"/>
        </w:rPr>
        <w:tab/>
        <w:t xml:space="preserve">: </w:t>
      </w:r>
      <w:r w:rsidRPr="00FD39B5">
        <w:rPr>
          <w:rFonts w:ascii="Calibri" w:hAnsi="Calibri"/>
          <w:b/>
          <w:sz w:val="22"/>
          <w:szCs w:val="22"/>
          <w:lang w:val="id-ID"/>
        </w:rPr>
        <w:t>0721-8013089</w:t>
      </w:r>
    </w:p>
    <w:p w:rsidR="007B55EE" w:rsidRPr="009165D4" w:rsidRDefault="007B55EE" w:rsidP="007B55EE">
      <w:pPr>
        <w:spacing w:line="276" w:lineRule="auto"/>
        <w:jc w:val="both"/>
        <w:rPr>
          <w:rFonts w:ascii="Calibri" w:hAnsi="Calibri"/>
          <w:sz w:val="22"/>
          <w:szCs w:val="22"/>
          <w:lang w:val="id-ID"/>
        </w:rPr>
      </w:pPr>
      <w:r w:rsidRPr="009165D4">
        <w:rPr>
          <w:rFonts w:ascii="Calibri" w:hAnsi="Calibri"/>
          <w:sz w:val="22"/>
          <w:szCs w:val="22"/>
          <w:lang w:val="id-ID"/>
        </w:rPr>
        <w:t xml:space="preserve">Fax  </w:t>
      </w:r>
      <w:r w:rsidRPr="009165D4">
        <w:rPr>
          <w:rFonts w:ascii="Calibri" w:hAnsi="Calibri"/>
          <w:sz w:val="22"/>
          <w:szCs w:val="22"/>
          <w:lang w:val="id-ID"/>
        </w:rPr>
        <w:tab/>
      </w:r>
      <w:r>
        <w:rPr>
          <w:rFonts w:ascii="Calibri" w:hAnsi="Calibri"/>
          <w:sz w:val="22"/>
          <w:szCs w:val="22"/>
          <w:lang w:val="id-ID"/>
        </w:rPr>
        <w:tab/>
      </w:r>
      <w:r w:rsidRPr="009165D4">
        <w:rPr>
          <w:rFonts w:ascii="Calibri" w:hAnsi="Calibri"/>
          <w:sz w:val="22"/>
          <w:szCs w:val="22"/>
          <w:lang w:val="id-ID"/>
        </w:rPr>
        <w:tab/>
        <w:t xml:space="preserve">: </w:t>
      </w:r>
      <w:r>
        <w:rPr>
          <w:rFonts w:ascii="Calibri" w:hAnsi="Calibri"/>
          <w:sz w:val="22"/>
          <w:szCs w:val="22"/>
          <w:lang w:val="id-ID"/>
        </w:rPr>
        <w:t>0721-8013089</w:t>
      </w:r>
    </w:p>
    <w:p w:rsidR="007B55EE" w:rsidRPr="009165D4" w:rsidRDefault="007B55EE" w:rsidP="007B55EE">
      <w:pPr>
        <w:spacing w:line="276" w:lineRule="auto"/>
        <w:jc w:val="both"/>
        <w:rPr>
          <w:rFonts w:ascii="Calibri" w:hAnsi="Calibri"/>
          <w:color w:val="0070C0"/>
          <w:sz w:val="22"/>
          <w:szCs w:val="22"/>
          <w:lang w:val="id-ID"/>
        </w:rPr>
      </w:pPr>
      <w:r w:rsidRPr="009165D4">
        <w:rPr>
          <w:rFonts w:ascii="Calibri" w:hAnsi="Calibri"/>
          <w:sz w:val="22"/>
          <w:szCs w:val="22"/>
          <w:lang w:val="id-ID"/>
        </w:rPr>
        <w:t>Email</w:t>
      </w:r>
      <w:r w:rsidRPr="009165D4">
        <w:rPr>
          <w:rFonts w:ascii="Calibri" w:hAnsi="Calibri"/>
          <w:sz w:val="22"/>
          <w:szCs w:val="22"/>
          <w:lang w:val="id-ID"/>
        </w:rPr>
        <w:tab/>
      </w:r>
      <w:r>
        <w:rPr>
          <w:rFonts w:ascii="Calibri" w:hAnsi="Calibri"/>
          <w:sz w:val="22"/>
          <w:szCs w:val="22"/>
          <w:lang w:val="id-ID"/>
        </w:rPr>
        <w:tab/>
      </w:r>
      <w:r>
        <w:rPr>
          <w:rFonts w:ascii="Calibri" w:hAnsi="Calibri"/>
          <w:sz w:val="22"/>
          <w:szCs w:val="22"/>
          <w:lang w:val="id-ID"/>
        </w:rPr>
        <w:tab/>
      </w:r>
      <w:r w:rsidRPr="009165D4">
        <w:rPr>
          <w:rFonts w:ascii="Calibri" w:hAnsi="Calibri"/>
          <w:sz w:val="22"/>
          <w:szCs w:val="22"/>
          <w:lang w:val="id-ID"/>
        </w:rPr>
        <w:t>:</w:t>
      </w:r>
      <w:r>
        <w:rPr>
          <w:rFonts w:ascii="Calibri" w:hAnsi="Calibri"/>
          <w:sz w:val="22"/>
          <w:szCs w:val="22"/>
          <w:lang w:val="id-ID"/>
        </w:rPr>
        <w:t xml:space="preserve"> </w:t>
      </w:r>
      <w:hyperlink r:id="rId5" w:history="1">
        <w:r w:rsidRPr="00560282">
          <w:rPr>
            <w:rStyle w:val="Hyperlink"/>
            <w:rFonts w:ascii="Calibri" w:hAnsi="Calibri"/>
            <w:sz w:val="22"/>
            <w:szCs w:val="22"/>
            <w:lang w:val="id-ID"/>
          </w:rPr>
          <w:t>admin@hulubalangmadiri.com</w:t>
        </w:r>
      </w:hyperlink>
      <w:r>
        <w:rPr>
          <w:rFonts w:ascii="Calibri" w:hAnsi="Calibri"/>
          <w:sz w:val="22"/>
          <w:szCs w:val="22"/>
          <w:lang w:val="id-ID"/>
        </w:rPr>
        <w:t xml:space="preserve"> / </w:t>
      </w:r>
      <w:hyperlink r:id="rId6" w:history="1">
        <w:r w:rsidRPr="00560282">
          <w:rPr>
            <w:rStyle w:val="Hyperlink"/>
            <w:rFonts w:ascii="Calibri" w:hAnsi="Calibri"/>
            <w:sz w:val="22"/>
            <w:szCs w:val="22"/>
            <w:lang w:val="id-ID"/>
          </w:rPr>
          <w:t>hulubalangmandiri@gmail.com</w:t>
        </w:r>
      </w:hyperlink>
      <w:r>
        <w:rPr>
          <w:rFonts w:ascii="Calibri" w:hAnsi="Calibri"/>
          <w:sz w:val="22"/>
          <w:szCs w:val="22"/>
          <w:lang w:val="id-ID"/>
        </w:rPr>
        <w:t xml:space="preserve"> </w:t>
      </w:r>
    </w:p>
    <w:p w:rsidR="007B55EE" w:rsidRPr="009165D4" w:rsidRDefault="007B55EE" w:rsidP="007B55EE">
      <w:pPr>
        <w:spacing w:line="276" w:lineRule="auto"/>
        <w:jc w:val="both"/>
        <w:rPr>
          <w:rFonts w:ascii="Calibri" w:hAnsi="Calibri"/>
          <w:sz w:val="22"/>
          <w:szCs w:val="22"/>
        </w:rPr>
      </w:pPr>
    </w:p>
    <w:p w:rsidR="007B55EE" w:rsidRDefault="007B55EE" w:rsidP="007B55EE">
      <w:pPr>
        <w:spacing w:line="276" w:lineRule="auto"/>
        <w:jc w:val="both"/>
        <w:rPr>
          <w:rFonts w:ascii="Calibri" w:hAnsi="Calibri"/>
          <w:sz w:val="22"/>
          <w:szCs w:val="22"/>
          <w:lang w:val="id-ID"/>
        </w:rPr>
      </w:pPr>
      <w:proofErr w:type="gramStart"/>
      <w:r w:rsidRPr="009165D4">
        <w:rPr>
          <w:rFonts w:ascii="Calibri" w:hAnsi="Calibri"/>
          <w:sz w:val="22"/>
          <w:szCs w:val="22"/>
        </w:rPr>
        <w:t>Setiap pihak dapat mengubah alamat dengan membuat pemberitahuan tertulis pada pihak lainnya.</w:t>
      </w:r>
      <w:proofErr w:type="gramEnd"/>
    </w:p>
    <w:p w:rsidR="007B55EE" w:rsidRPr="00A31E91" w:rsidRDefault="007B55EE" w:rsidP="007B55EE">
      <w:pPr>
        <w:spacing w:line="276" w:lineRule="auto"/>
        <w:jc w:val="both"/>
        <w:rPr>
          <w:rFonts w:ascii="Calibri" w:hAnsi="Calibri"/>
          <w:sz w:val="22"/>
          <w:szCs w:val="22"/>
          <w:lang w:val="id-ID"/>
        </w:rPr>
      </w:pPr>
    </w:p>
    <w:p w:rsidR="007B55EE" w:rsidRPr="00A31E91" w:rsidRDefault="007B55EE" w:rsidP="007B55EE">
      <w:pPr>
        <w:spacing w:line="276" w:lineRule="auto"/>
        <w:jc w:val="center"/>
        <w:rPr>
          <w:rFonts w:ascii="Calibri" w:hAnsi="Calibri"/>
          <w:b/>
          <w:sz w:val="22"/>
          <w:szCs w:val="22"/>
          <w:lang w:val="id-ID"/>
        </w:rPr>
      </w:pPr>
      <w:r w:rsidRPr="009165D4">
        <w:rPr>
          <w:rFonts w:ascii="Calibri" w:hAnsi="Calibri"/>
          <w:b/>
          <w:sz w:val="22"/>
          <w:szCs w:val="22"/>
        </w:rPr>
        <w:t>PASAL 1</w:t>
      </w:r>
      <w:r>
        <w:rPr>
          <w:rFonts w:ascii="Calibri" w:hAnsi="Calibri"/>
          <w:b/>
          <w:sz w:val="22"/>
          <w:szCs w:val="22"/>
          <w:lang w:val="id-ID"/>
        </w:rPr>
        <w:t>4</w:t>
      </w:r>
    </w:p>
    <w:p w:rsidR="007B55EE" w:rsidRPr="009165D4" w:rsidRDefault="007B55EE" w:rsidP="007B55EE">
      <w:pPr>
        <w:spacing w:line="276" w:lineRule="auto"/>
        <w:jc w:val="center"/>
        <w:rPr>
          <w:rFonts w:ascii="Calibri" w:hAnsi="Calibri"/>
          <w:b/>
          <w:sz w:val="22"/>
          <w:szCs w:val="22"/>
        </w:rPr>
      </w:pPr>
      <w:r w:rsidRPr="009165D4">
        <w:rPr>
          <w:rFonts w:ascii="Calibri" w:hAnsi="Calibri"/>
          <w:b/>
          <w:sz w:val="22"/>
          <w:szCs w:val="22"/>
        </w:rPr>
        <w:t xml:space="preserve">L </w:t>
      </w:r>
      <w:proofErr w:type="gramStart"/>
      <w:r w:rsidRPr="009165D4">
        <w:rPr>
          <w:rFonts w:ascii="Calibri" w:hAnsi="Calibri"/>
          <w:b/>
          <w:sz w:val="22"/>
          <w:szCs w:val="22"/>
        </w:rPr>
        <w:t>A</w:t>
      </w:r>
      <w:proofErr w:type="gramEnd"/>
      <w:r w:rsidRPr="009165D4">
        <w:rPr>
          <w:rFonts w:ascii="Calibri" w:hAnsi="Calibri"/>
          <w:b/>
          <w:sz w:val="22"/>
          <w:szCs w:val="22"/>
        </w:rPr>
        <w:t xml:space="preserve"> I N – L A I N</w:t>
      </w:r>
    </w:p>
    <w:p w:rsidR="007B55EE" w:rsidRPr="009165D4" w:rsidRDefault="007B55EE" w:rsidP="007B55EE">
      <w:pPr>
        <w:spacing w:line="276" w:lineRule="auto"/>
        <w:jc w:val="both"/>
        <w:rPr>
          <w:rFonts w:ascii="Calibri" w:hAnsi="Calibri"/>
          <w:sz w:val="22"/>
          <w:szCs w:val="22"/>
        </w:rPr>
      </w:pPr>
    </w:p>
    <w:p w:rsidR="007B55EE" w:rsidRPr="009165D4" w:rsidRDefault="007B55EE" w:rsidP="007B55EE">
      <w:pPr>
        <w:pStyle w:val="ListParagraph"/>
        <w:numPr>
          <w:ilvl w:val="0"/>
          <w:numId w:val="15"/>
        </w:numPr>
        <w:ind w:left="425" w:hanging="425"/>
        <w:jc w:val="both"/>
        <w:rPr>
          <w:rFonts w:ascii="Calibri" w:hAnsi="Calibri"/>
          <w:sz w:val="22"/>
          <w:szCs w:val="22"/>
          <w:lang w:val="sv-SE"/>
        </w:rPr>
      </w:pPr>
      <w:r w:rsidRPr="009165D4">
        <w:rPr>
          <w:rFonts w:ascii="Calibri" w:hAnsi="Calibri"/>
          <w:sz w:val="22"/>
          <w:szCs w:val="22"/>
          <w:lang w:val="sv-SE"/>
        </w:rPr>
        <w:t>Setiap ketentuan dalam Perjanjian ini dapat berlaku secara bersama</w:t>
      </w:r>
      <w:r w:rsidRPr="009165D4">
        <w:rPr>
          <w:rFonts w:ascii="Calibri" w:hAnsi="Calibri"/>
          <w:sz w:val="22"/>
          <w:szCs w:val="22"/>
          <w:lang w:val="id-ID"/>
        </w:rPr>
        <w:t xml:space="preserve"> </w:t>
      </w:r>
      <w:r w:rsidRPr="009165D4">
        <w:rPr>
          <w:rFonts w:ascii="Calibri" w:hAnsi="Calibri"/>
          <w:sz w:val="22"/>
          <w:szCs w:val="22"/>
          <w:lang w:val="sv-SE"/>
        </w:rPr>
        <w:t>–</w:t>
      </w:r>
      <w:r w:rsidRPr="009165D4">
        <w:rPr>
          <w:rFonts w:ascii="Calibri" w:hAnsi="Calibri"/>
          <w:sz w:val="22"/>
          <w:szCs w:val="22"/>
          <w:lang w:val="id-ID"/>
        </w:rPr>
        <w:t xml:space="preserve"> </w:t>
      </w:r>
      <w:r w:rsidRPr="009165D4">
        <w:rPr>
          <w:rFonts w:ascii="Calibri" w:hAnsi="Calibri"/>
          <w:sz w:val="22"/>
          <w:szCs w:val="22"/>
          <w:lang w:val="sv-SE"/>
        </w:rPr>
        <w:t>sama maupun sendiri</w:t>
      </w:r>
      <w:r w:rsidRPr="009165D4">
        <w:rPr>
          <w:rFonts w:ascii="Calibri" w:hAnsi="Calibri"/>
          <w:sz w:val="22"/>
          <w:szCs w:val="22"/>
          <w:lang w:val="id-ID"/>
        </w:rPr>
        <w:t xml:space="preserve"> </w:t>
      </w:r>
      <w:r w:rsidRPr="009165D4">
        <w:rPr>
          <w:rFonts w:ascii="Calibri" w:hAnsi="Calibri"/>
          <w:sz w:val="22"/>
          <w:szCs w:val="22"/>
          <w:lang w:val="sv-SE"/>
        </w:rPr>
        <w:t>–</w:t>
      </w:r>
      <w:r w:rsidRPr="009165D4">
        <w:rPr>
          <w:rFonts w:ascii="Calibri" w:hAnsi="Calibri"/>
          <w:sz w:val="22"/>
          <w:szCs w:val="22"/>
          <w:lang w:val="id-ID"/>
        </w:rPr>
        <w:t xml:space="preserve"> </w:t>
      </w:r>
      <w:r w:rsidRPr="009165D4">
        <w:rPr>
          <w:rFonts w:ascii="Calibri" w:hAnsi="Calibri"/>
          <w:sz w:val="22"/>
          <w:szCs w:val="22"/>
          <w:lang w:val="sv-SE"/>
        </w:rPr>
        <w:t>sendiri tanpa terbatas oleh pasal, ayat maupun judulnya.</w:t>
      </w:r>
    </w:p>
    <w:p w:rsidR="007B55EE" w:rsidRPr="009165D4" w:rsidRDefault="007B55EE" w:rsidP="007B55EE">
      <w:pPr>
        <w:pStyle w:val="ListParagraph"/>
        <w:numPr>
          <w:ilvl w:val="0"/>
          <w:numId w:val="15"/>
        </w:numPr>
        <w:ind w:left="425" w:hanging="425"/>
        <w:jc w:val="both"/>
        <w:rPr>
          <w:rFonts w:ascii="Calibri" w:hAnsi="Calibri"/>
          <w:sz w:val="22"/>
          <w:szCs w:val="22"/>
          <w:lang w:val="sv-SE"/>
        </w:rPr>
      </w:pPr>
      <w:r w:rsidRPr="009165D4">
        <w:rPr>
          <w:rFonts w:ascii="Calibri" w:hAnsi="Calibri"/>
          <w:sz w:val="22"/>
          <w:szCs w:val="22"/>
          <w:lang w:val="sv-SE"/>
        </w:rPr>
        <w:t>Apabila suatu pasal atau beberapa ketentuan dalam Perjanjian ini tidak dapat berlaku secara sah, hal tersebut tidak akan dengan cara apapun mempengaruhi ketentuan</w:t>
      </w:r>
      <w:r w:rsidRPr="009165D4">
        <w:rPr>
          <w:rFonts w:ascii="Calibri" w:hAnsi="Calibri"/>
          <w:sz w:val="22"/>
          <w:szCs w:val="22"/>
          <w:lang w:val="id-ID"/>
        </w:rPr>
        <w:t xml:space="preserve"> </w:t>
      </w:r>
      <w:r w:rsidRPr="009165D4">
        <w:rPr>
          <w:rFonts w:ascii="Calibri" w:hAnsi="Calibri"/>
          <w:sz w:val="22"/>
          <w:szCs w:val="22"/>
          <w:lang w:val="sv-SE"/>
        </w:rPr>
        <w:t>–</w:t>
      </w:r>
      <w:r w:rsidRPr="009165D4">
        <w:rPr>
          <w:rFonts w:ascii="Calibri" w:hAnsi="Calibri"/>
          <w:sz w:val="22"/>
          <w:szCs w:val="22"/>
          <w:lang w:val="id-ID"/>
        </w:rPr>
        <w:t xml:space="preserve"> </w:t>
      </w:r>
      <w:r w:rsidRPr="009165D4">
        <w:rPr>
          <w:rFonts w:ascii="Calibri" w:hAnsi="Calibri"/>
          <w:sz w:val="22"/>
          <w:szCs w:val="22"/>
          <w:lang w:val="sv-SE"/>
        </w:rPr>
        <w:t>ketentuan lainnya yang terdapat disini.</w:t>
      </w:r>
    </w:p>
    <w:p w:rsidR="007B55EE" w:rsidRPr="009165D4" w:rsidRDefault="007B55EE" w:rsidP="007B55EE">
      <w:pPr>
        <w:pStyle w:val="ListParagraph"/>
        <w:numPr>
          <w:ilvl w:val="0"/>
          <w:numId w:val="15"/>
        </w:numPr>
        <w:ind w:left="425" w:hanging="425"/>
        <w:jc w:val="both"/>
        <w:rPr>
          <w:rFonts w:ascii="Calibri" w:hAnsi="Calibri"/>
          <w:sz w:val="22"/>
          <w:szCs w:val="22"/>
          <w:lang w:val="sv-SE"/>
        </w:rPr>
      </w:pPr>
      <w:r w:rsidRPr="009165D4">
        <w:rPr>
          <w:rFonts w:ascii="Calibri" w:hAnsi="Calibri"/>
          <w:sz w:val="22"/>
          <w:szCs w:val="22"/>
          <w:lang w:val="sv-SE"/>
        </w:rPr>
        <w:t>Hal</w:t>
      </w:r>
      <w:r w:rsidRPr="009165D4">
        <w:rPr>
          <w:rFonts w:ascii="Calibri" w:hAnsi="Calibri"/>
          <w:sz w:val="22"/>
          <w:szCs w:val="22"/>
          <w:lang w:val="id-ID"/>
        </w:rPr>
        <w:t xml:space="preserve"> </w:t>
      </w:r>
      <w:r w:rsidRPr="009165D4">
        <w:rPr>
          <w:rFonts w:ascii="Calibri" w:hAnsi="Calibri"/>
          <w:sz w:val="22"/>
          <w:szCs w:val="22"/>
          <w:lang w:val="sv-SE"/>
        </w:rPr>
        <w:t>–</w:t>
      </w:r>
      <w:r w:rsidRPr="009165D4">
        <w:rPr>
          <w:rFonts w:ascii="Calibri" w:hAnsi="Calibri"/>
          <w:sz w:val="22"/>
          <w:szCs w:val="22"/>
          <w:lang w:val="id-ID"/>
        </w:rPr>
        <w:t xml:space="preserve"> </w:t>
      </w:r>
      <w:r w:rsidRPr="009165D4">
        <w:rPr>
          <w:rFonts w:ascii="Calibri" w:hAnsi="Calibri"/>
          <w:sz w:val="22"/>
          <w:szCs w:val="22"/>
          <w:lang w:val="sv-SE"/>
        </w:rPr>
        <w:t xml:space="preserve">hal yang belum diatur dalam Perjanjian ini akan ditentukan kemudian dalam addendum atas Perjanjian ini, perintah pembayaran dan dokumen tertulis lainnya yang ditandatangani </w:t>
      </w:r>
      <w:r w:rsidRPr="00DC328A">
        <w:rPr>
          <w:rFonts w:ascii="Calibri" w:hAnsi="Calibri"/>
          <w:sz w:val="22"/>
          <w:szCs w:val="22"/>
          <w:lang w:val="sv-SE"/>
        </w:rPr>
        <w:t>PARA PIHAK</w:t>
      </w:r>
      <w:r w:rsidRPr="009165D4">
        <w:rPr>
          <w:rFonts w:ascii="Calibri" w:hAnsi="Calibri"/>
          <w:sz w:val="22"/>
          <w:szCs w:val="22"/>
          <w:lang w:val="sv-SE"/>
        </w:rPr>
        <w:t xml:space="preserve"> serta menjadi bagian yang tidak terpisahkan dari Perjanjian ini.</w:t>
      </w:r>
    </w:p>
    <w:p w:rsidR="007B55EE" w:rsidRPr="009165D4" w:rsidRDefault="007B55EE" w:rsidP="007B55EE">
      <w:pPr>
        <w:pStyle w:val="ListParagraph"/>
        <w:numPr>
          <w:ilvl w:val="0"/>
          <w:numId w:val="15"/>
        </w:numPr>
        <w:ind w:left="425" w:hanging="425"/>
        <w:jc w:val="both"/>
        <w:rPr>
          <w:rFonts w:ascii="Calibri" w:hAnsi="Calibri"/>
          <w:sz w:val="22"/>
          <w:szCs w:val="22"/>
          <w:lang w:val="sv-SE"/>
        </w:rPr>
      </w:pPr>
      <w:r w:rsidRPr="009165D4">
        <w:rPr>
          <w:rFonts w:ascii="Calibri" w:hAnsi="Calibri"/>
          <w:sz w:val="22"/>
          <w:szCs w:val="22"/>
          <w:lang w:val="sv-SE"/>
        </w:rPr>
        <w:t>Bahwa segala Lampiran</w:t>
      </w:r>
      <w:r w:rsidRPr="009165D4">
        <w:rPr>
          <w:rFonts w:ascii="Calibri" w:hAnsi="Calibri"/>
          <w:sz w:val="22"/>
          <w:szCs w:val="22"/>
          <w:lang w:val="id-ID"/>
        </w:rPr>
        <w:t xml:space="preserve"> </w:t>
      </w:r>
      <w:r w:rsidRPr="009165D4">
        <w:rPr>
          <w:rFonts w:ascii="Calibri" w:hAnsi="Calibri"/>
          <w:sz w:val="22"/>
          <w:szCs w:val="22"/>
          <w:lang w:val="sv-SE"/>
        </w:rPr>
        <w:t>–</w:t>
      </w:r>
      <w:r w:rsidRPr="009165D4">
        <w:rPr>
          <w:rFonts w:ascii="Calibri" w:hAnsi="Calibri"/>
          <w:sz w:val="22"/>
          <w:szCs w:val="22"/>
          <w:lang w:val="id-ID"/>
        </w:rPr>
        <w:t xml:space="preserve"> </w:t>
      </w:r>
      <w:r w:rsidRPr="009165D4">
        <w:rPr>
          <w:rFonts w:ascii="Calibri" w:hAnsi="Calibri"/>
          <w:sz w:val="22"/>
          <w:szCs w:val="22"/>
          <w:lang w:val="sv-SE"/>
        </w:rPr>
        <w:t>lampiran yang melekat dalam Perjanjian ini merupakan satu kesatuan yang tidak terpisahkan dari Perjanjian ini.</w:t>
      </w:r>
    </w:p>
    <w:p w:rsidR="007B55EE" w:rsidRPr="009165D4" w:rsidRDefault="007B55EE" w:rsidP="007B55EE">
      <w:pPr>
        <w:pStyle w:val="ListParagraph"/>
        <w:numPr>
          <w:ilvl w:val="0"/>
          <w:numId w:val="15"/>
        </w:numPr>
        <w:ind w:left="425" w:hanging="425"/>
        <w:jc w:val="both"/>
        <w:rPr>
          <w:rFonts w:ascii="Calibri" w:hAnsi="Calibri"/>
          <w:sz w:val="22"/>
          <w:szCs w:val="22"/>
          <w:lang w:val="sv-SE"/>
        </w:rPr>
      </w:pPr>
      <w:r w:rsidRPr="009165D4">
        <w:rPr>
          <w:rFonts w:ascii="Calibri" w:hAnsi="Calibri"/>
          <w:sz w:val="22"/>
          <w:szCs w:val="22"/>
          <w:lang w:val="sv-SE"/>
        </w:rPr>
        <w:t>Perjanjian ini tidak dapat ditambah, diubah, dimodifikasi dengan cara apapun selain secara tertulis yang wajib ditanda tangani oleh wakil</w:t>
      </w:r>
      <w:r w:rsidRPr="009165D4">
        <w:rPr>
          <w:rFonts w:ascii="Calibri" w:hAnsi="Calibri"/>
          <w:sz w:val="22"/>
          <w:szCs w:val="22"/>
          <w:lang w:val="id-ID"/>
        </w:rPr>
        <w:t xml:space="preserve"> </w:t>
      </w:r>
      <w:r w:rsidRPr="009165D4">
        <w:rPr>
          <w:rFonts w:ascii="Calibri" w:hAnsi="Calibri"/>
          <w:sz w:val="22"/>
          <w:szCs w:val="22"/>
          <w:lang w:val="sv-SE"/>
        </w:rPr>
        <w:t>–</w:t>
      </w:r>
      <w:r w:rsidRPr="009165D4">
        <w:rPr>
          <w:rFonts w:ascii="Calibri" w:hAnsi="Calibri"/>
          <w:sz w:val="22"/>
          <w:szCs w:val="22"/>
          <w:lang w:val="id-ID"/>
        </w:rPr>
        <w:t xml:space="preserve"> </w:t>
      </w:r>
      <w:r w:rsidRPr="009165D4">
        <w:rPr>
          <w:rFonts w:ascii="Calibri" w:hAnsi="Calibri"/>
          <w:sz w:val="22"/>
          <w:szCs w:val="22"/>
          <w:lang w:val="sv-SE"/>
        </w:rPr>
        <w:t>wakil yang sah dari masing</w:t>
      </w:r>
      <w:r w:rsidRPr="009165D4">
        <w:rPr>
          <w:rFonts w:ascii="Calibri" w:hAnsi="Calibri"/>
          <w:sz w:val="22"/>
          <w:szCs w:val="22"/>
          <w:lang w:val="id-ID"/>
        </w:rPr>
        <w:t xml:space="preserve"> </w:t>
      </w:r>
      <w:r w:rsidRPr="009165D4">
        <w:rPr>
          <w:rFonts w:ascii="Calibri" w:hAnsi="Calibri"/>
          <w:sz w:val="22"/>
          <w:szCs w:val="22"/>
          <w:lang w:val="sv-SE"/>
        </w:rPr>
        <w:t>–</w:t>
      </w:r>
      <w:r w:rsidRPr="009165D4">
        <w:rPr>
          <w:rFonts w:ascii="Calibri" w:hAnsi="Calibri"/>
          <w:sz w:val="22"/>
          <w:szCs w:val="22"/>
          <w:lang w:val="id-ID"/>
        </w:rPr>
        <w:t xml:space="preserve"> </w:t>
      </w:r>
      <w:r w:rsidRPr="009165D4">
        <w:rPr>
          <w:rFonts w:ascii="Calibri" w:hAnsi="Calibri"/>
          <w:sz w:val="22"/>
          <w:szCs w:val="22"/>
          <w:lang w:val="sv-SE"/>
        </w:rPr>
        <w:t>masing pihak.</w:t>
      </w:r>
    </w:p>
    <w:p w:rsidR="007B55EE" w:rsidRPr="009165D4" w:rsidRDefault="007B55EE" w:rsidP="007B55EE">
      <w:pPr>
        <w:pStyle w:val="ListParagraph"/>
        <w:numPr>
          <w:ilvl w:val="0"/>
          <w:numId w:val="15"/>
        </w:numPr>
        <w:ind w:left="425" w:hanging="425"/>
        <w:jc w:val="both"/>
        <w:rPr>
          <w:rFonts w:ascii="Calibri" w:hAnsi="Calibri"/>
          <w:sz w:val="22"/>
          <w:szCs w:val="22"/>
          <w:lang w:val="sv-SE"/>
        </w:rPr>
      </w:pPr>
      <w:r w:rsidRPr="009165D4">
        <w:rPr>
          <w:rFonts w:ascii="Calibri" w:hAnsi="Calibri"/>
          <w:sz w:val="22"/>
          <w:szCs w:val="22"/>
          <w:lang w:val="sv-SE"/>
        </w:rPr>
        <w:t xml:space="preserve">Perjanjian ini tunduk dan ditafsirkan sesuai dengan ketentuan hukum yang berlaku dan diberlakukan di </w:t>
      </w:r>
      <w:r w:rsidRPr="009165D4">
        <w:rPr>
          <w:rFonts w:ascii="Calibri" w:hAnsi="Calibri"/>
          <w:sz w:val="22"/>
          <w:szCs w:val="22"/>
          <w:lang w:val="id-ID"/>
        </w:rPr>
        <w:t xml:space="preserve">Negara </w:t>
      </w:r>
      <w:r w:rsidRPr="009165D4">
        <w:rPr>
          <w:rFonts w:ascii="Calibri" w:hAnsi="Calibri"/>
          <w:sz w:val="22"/>
          <w:szCs w:val="22"/>
          <w:lang w:val="sv-SE"/>
        </w:rPr>
        <w:t>Republik Indonesia.</w:t>
      </w:r>
    </w:p>
    <w:p w:rsidR="007B55EE" w:rsidRPr="009165D4" w:rsidRDefault="007B55EE" w:rsidP="007B55EE">
      <w:pPr>
        <w:pStyle w:val="ListParagraph"/>
        <w:numPr>
          <w:ilvl w:val="0"/>
          <w:numId w:val="15"/>
        </w:numPr>
        <w:ind w:left="425" w:hanging="425"/>
        <w:jc w:val="both"/>
        <w:rPr>
          <w:rFonts w:ascii="Calibri" w:hAnsi="Calibri"/>
          <w:sz w:val="22"/>
          <w:szCs w:val="22"/>
          <w:lang w:val="sv-SE"/>
        </w:rPr>
      </w:pPr>
      <w:r w:rsidRPr="009165D4">
        <w:rPr>
          <w:rFonts w:ascii="Calibri" w:hAnsi="Calibri"/>
          <w:sz w:val="22"/>
          <w:szCs w:val="22"/>
          <w:lang w:val="id-ID"/>
        </w:rPr>
        <w:t>P</w:t>
      </w:r>
      <w:r w:rsidRPr="009165D4">
        <w:rPr>
          <w:rFonts w:ascii="Calibri" w:hAnsi="Calibri"/>
          <w:sz w:val="22"/>
          <w:szCs w:val="22"/>
          <w:lang w:val="sv-SE"/>
        </w:rPr>
        <w:t>erjanjian ini dibuat dalam 2 (dua) rangkap dan masing</w:t>
      </w:r>
      <w:r w:rsidRPr="009165D4">
        <w:rPr>
          <w:rFonts w:ascii="Calibri" w:hAnsi="Calibri"/>
          <w:sz w:val="22"/>
          <w:szCs w:val="22"/>
          <w:lang w:val="id-ID"/>
        </w:rPr>
        <w:t xml:space="preserve"> </w:t>
      </w:r>
      <w:r w:rsidRPr="009165D4">
        <w:rPr>
          <w:rFonts w:ascii="Calibri" w:hAnsi="Calibri"/>
          <w:sz w:val="22"/>
          <w:szCs w:val="22"/>
          <w:lang w:val="sv-SE"/>
        </w:rPr>
        <w:t>–</w:t>
      </w:r>
      <w:r w:rsidRPr="009165D4">
        <w:rPr>
          <w:rFonts w:ascii="Calibri" w:hAnsi="Calibri"/>
          <w:sz w:val="22"/>
          <w:szCs w:val="22"/>
          <w:lang w:val="id-ID"/>
        </w:rPr>
        <w:t xml:space="preserve"> </w:t>
      </w:r>
      <w:r w:rsidRPr="009165D4">
        <w:rPr>
          <w:rFonts w:ascii="Calibri" w:hAnsi="Calibri"/>
          <w:sz w:val="22"/>
          <w:szCs w:val="22"/>
          <w:lang w:val="sv-SE"/>
        </w:rPr>
        <w:t xml:space="preserve">masing memiliki kekuatan hukum yang sama. </w:t>
      </w:r>
    </w:p>
    <w:p w:rsidR="007B55EE" w:rsidRDefault="007B55EE" w:rsidP="007B55EE">
      <w:pPr>
        <w:rPr>
          <w:rFonts w:ascii="Calibri" w:hAnsi="Calibri"/>
          <w:sz w:val="22"/>
          <w:szCs w:val="22"/>
        </w:rPr>
      </w:pPr>
    </w:p>
    <w:p w:rsidR="007B55EE" w:rsidRPr="00206A9D" w:rsidRDefault="007B55EE" w:rsidP="007B55EE">
      <w:pPr>
        <w:spacing w:line="276" w:lineRule="auto"/>
        <w:ind w:left="425"/>
        <w:rPr>
          <w:rFonts w:ascii="Calibri" w:hAnsi="Calibri"/>
          <w:sz w:val="22"/>
          <w:szCs w:val="22"/>
        </w:rPr>
      </w:pPr>
      <w:r w:rsidRPr="009165D4">
        <w:rPr>
          <w:rFonts w:ascii="Calibri" w:hAnsi="Calibri"/>
          <w:sz w:val="22"/>
          <w:szCs w:val="22"/>
        </w:rPr>
        <w:t xml:space="preserve">Dibuat di </w:t>
      </w:r>
      <w:r w:rsidRPr="009165D4">
        <w:rPr>
          <w:rFonts w:ascii="Calibri" w:hAnsi="Calibri"/>
          <w:sz w:val="22"/>
          <w:szCs w:val="22"/>
        </w:rPr>
        <w:tab/>
      </w:r>
      <w:r>
        <w:rPr>
          <w:rFonts w:ascii="Calibri" w:hAnsi="Calibri"/>
          <w:sz w:val="22"/>
          <w:szCs w:val="22"/>
        </w:rPr>
        <w:t xml:space="preserve">     </w:t>
      </w:r>
      <w:r w:rsidRPr="009165D4">
        <w:rPr>
          <w:rFonts w:ascii="Calibri" w:hAnsi="Calibri"/>
          <w:sz w:val="22"/>
          <w:szCs w:val="22"/>
        </w:rPr>
        <w:t xml:space="preserve">:  </w:t>
      </w:r>
      <w:r>
        <w:rPr>
          <w:rFonts w:ascii="Calibri" w:hAnsi="Calibri"/>
          <w:sz w:val="22"/>
          <w:szCs w:val="22"/>
          <w:lang w:val="id-ID"/>
        </w:rPr>
        <w:t xml:space="preserve">Lampung </w:t>
      </w:r>
      <w:r>
        <w:rPr>
          <w:rFonts w:ascii="Calibri" w:hAnsi="Calibri"/>
          <w:sz w:val="22"/>
          <w:szCs w:val="22"/>
        </w:rPr>
        <w:t xml:space="preserve">Utara </w:t>
      </w:r>
    </w:p>
    <w:p w:rsidR="007B55EE" w:rsidRPr="00BE010B" w:rsidRDefault="007B55EE" w:rsidP="007B55EE">
      <w:pPr>
        <w:spacing w:line="276" w:lineRule="auto"/>
        <w:ind w:left="425"/>
        <w:rPr>
          <w:rFonts w:ascii="Calibri" w:hAnsi="Calibri"/>
          <w:sz w:val="22"/>
          <w:szCs w:val="22"/>
          <w:lang w:val="id-ID"/>
        </w:rPr>
      </w:pPr>
      <w:r w:rsidRPr="009165D4">
        <w:rPr>
          <w:rFonts w:ascii="Calibri" w:hAnsi="Calibri"/>
          <w:sz w:val="22"/>
          <w:szCs w:val="22"/>
        </w:rPr>
        <w:t xml:space="preserve">Pada </w:t>
      </w:r>
      <w:proofErr w:type="gramStart"/>
      <w:r w:rsidRPr="009165D4">
        <w:rPr>
          <w:rFonts w:ascii="Calibri" w:hAnsi="Calibri"/>
          <w:sz w:val="22"/>
          <w:szCs w:val="22"/>
        </w:rPr>
        <w:t>Tanggal</w:t>
      </w:r>
      <w:r>
        <w:rPr>
          <w:rFonts w:ascii="Calibri" w:hAnsi="Calibri"/>
          <w:sz w:val="22"/>
          <w:szCs w:val="22"/>
        </w:rPr>
        <w:t xml:space="preserve"> </w:t>
      </w:r>
      <w:r w:rsidRPr="009165D4">
        <w:rPr>
          <w:rFonts w:ascii="Calibri" w:hAnsi="Calibri"/>
          <w:sz w:val="22"/>
          <w:szCs w:val="22"/>
        </w:rPr>
        <w:t>:</w:t>
      </w:r>
      <w:proofErr w:type="gramEnd"/>
      <w:r>
        <w:rPr>
          <w:rFonts w:ascii="Calibri" w:hAnsi="Calibri"/>
          <w:sz w:val="22"/>
          <w:szCs w:val="22"/>
        </w:rPr>
        <w:t xml:space="preserve"> </w:t>
      </w:r>
    </w:p>
    <w:p w:rsidR="007B55EE" w:rsidRDefault="00372689" w:rsidP="007B55EE">
      <w:pPr>
        <w:spacing w:line="276" w:lineRule="auto"/>
        <w:ind w:left="284"/>
        <w:rPr>
          <w:rFonts w:ascii="Calibri" w:hAnsi="Calibri"/>
          <w:sz w:val="22"/>
          <w:szCs w:val="22"/>
        </w:rPr>
      </w:pPr>
      <w:bookmarkStart w:id="1" w:name="_GoBack"/>
      <w:bookmarkEnd w:id="1"/>
      <w:r w:rsidRPr="00372689">
        <w:rPr>
          <w:rFonts w:ascii="Calibri" w:hAnsi="Calibri"/>
          <w:i/>
          <w:noProof/>
          <w:sz w:val="22"/>
          <w:szCs w:val="22"/>
          <w:lang w:val="id-ID" w:eastAsia="id-ID"/>
        </w:rPr>
        <w:pict>
          <v:shapetype id="_x0000_t202" coordsize="21600,21600" o:spt="202" path="m,l,21600r21600,l21600,xe">
            <v:stroke joinstyle="miter"/>
            <v:path gradientshapeok="t" o:connecttype="rect"/>
          </v:shapetype>
          <v:shape id="Text Box 2" o:spid="_x0000_s1027" type="#_x0000_t202" style="position:absolute;left:0;text-align:left;margin-left:266.25pt;margin-top:1.3pt;width:267.75pt;height:144.6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" filled="f" stroked="f" strokeweight=".5pt">
            <v:textbox>
              <w:txbxContent>
                <w:p w:rsidR="007B55EE" w:rsidRPr="009165D4" w:rsidRDefault="007B55EE" w:rsidP="007B55EE">
                  <w:pPr>
                    <w:spacing w:line="276" w:lineRule="auto"/>
                    <w:ind w:left="284"/>
                    <w:jc w:val="center"/>
                    <w:rPr>
                      <w:rFonts w:ascii="Calibri" w:hAnsi="Calibri"/>
                      <w:b/>
                      <w:sz w:val="22"/>
                      <w:szCs w:val="22"/>
                    </w:rPr>
                  </w:pPr>
                  <w:r w:rsidRPr="009165D4">
                    <w:rPr>
                      <w:rFonts w:ascii="Calibri" w:hAnsi="Calibri"/>
                      <w:b/>
                      <w:sz w:val="22"/>
                      <w:szCs w:val="22"/>
                      <w:lang w:val="id-ID"/>
                    </w:rPr>
                    <w:t xml:space="preserve">PT. </w:t>
                  </w:r>
                  <w:r>
                    <w:rPr>
                      <w:rFonts w:ascii="Calibri" w:hAnsi="Calibri"/>
                      <w:b/>
                      <w:sz w:val="22"/>
                      <w:szCs w:val="22"/>
                      <w:lang w:val="id-ID"/>
                    </w:rPr>
                    <w:t>HULU BALANG MANDIRI</w:t>
                  </w:r>
                </w:p>
                <w:p w:rsidR="007B55EE" w:rsidRPr="009165D4" w:rsidRDefault="007B55EE" w:rsidP="007B55EE">
                  <w:pPr>
                    <w:spacing w:line="276" w:lineRule="auto"/>
                    <w:ind w:left="284"/>
                    <w:jc w:val="center"/>
                    <w:rPr>
                      <w:rFonts w:ascii="Calibri" w:hAnsi="Calibri"/>
                      <w:b/>
                      <w:sz w:val="22"/>
                      <w:szCs w:val="22"/>
                      <w:lang w:val="id-ID"/>
                    </w:rPr>
                  </w:pPr>
                  <w:r w:rsidRPr="009165D4">
                    <w:rPr>
                      <w:rFonts w:ascii="Calibri" w:hAnsi="Calibri"/>
                      <w:sz w:val="22"/>
                      <w:szCs w:val="22"/>
                      <w:lang w:val="id-ID"/>
                    </w:rPr>
                    <w:t>PIHAK KEDUA</w:t>
                  </w:r>
                </w:p>
                <w:p w:rsidR="007B55EE" w:rsidRPr="009165D4" w:rsidRDefault="007B55EE" w:rsidP="007B55EE">
                  <w:pPr>
                    <w:spacing w:line="276" w:lineRule="auto"/>
                    <w:ind w:left="284"/>
                    <w:jc w:val="center"/>
                    <w:rPr>
                      <w:rFonts w:ascii="Calibri" w:hAnsi="Calibri"/>
                      <w:sz w:val="22"/>
                      <w:szCs w:val="22"/>
                      <w:lang w:val="id-ID"/>
                    </w:rPr>
                  </w:pPr>
                </w:p>
                <w:p w:rsidR="007B55EE" w:rsidRPr="009165D4" w:rsidRDefault="007B55EE" w:rsidP="007B55EE">
                  <w:pPr>
                    <w:spacing w:line="276" w:lineRule="auto"/>
                    <w:ind w:left="284"/>
                    <w:jc w:val="center"/>
                    <w:rPr>
                      <w:rFonts w:ascii="Calibri" w:hAnsi="Calibri"/>
                      <w:sz w:val="22"/>
                      <w:szCs w:val="22"/>
                    </w:rPr>
                  </w:pPr>
                </w:p>
                <w:p w:rsidR="007B55EE" w:rsidRDefault="007B55EE" w:rsidP="007B55EE">
                  <w:pPr>
                    <w:spacing w:line="276" w:lineRule="auto"/>
                    <w:ind w:left="284"/>
                    <w:jc w:val="center"/>
                    <w:rPr>
                      <w:rFonts w:ascii="Calibri" w:hAnsi="Calibri"/>
                      <w:sz w:val="22"/>
                      <w:szCs w:val="22"/>
                    </w:rPr>
                  </w:pPr>
                </w:p>
                <w:p w:rsidR="007B55EE" w:rsidRPr="009165D4" w:rsidRDefault="007B55EE" w:rsidP="007B55EE">
                  <w:pPr>
                    <w:spacing w:line="276" w:lineRule="auto"/>
                    <w:ind w:left="284"/>
                    <w:jc w:val="center"/>
                    <w:rPr>
                      <w:rFonts w:ascii="Calibri" w:hAnsi="Calibri"/>
                      <w:sz w:val="22"/>
                      <w:szCs w:val="22"/>
                    </w:rPr>
                  </w:pPr>
                </w:p>
                <w:p w:rsidR="007B55EE" w:rsidRPr="009165D4" w:rsidRDefault="007B55EE" w:rsidP="007B55EE">
                  <w:pPr>
                    <w:spacing w:line="276" w:lineRule="auto"/>
                    <w:ind w:left="284"/>
                    <w:jc w:val="center"/>
                    <w:rPr>
                      <w:rFonts w:ascii="Calibri" w:hAnsi="Calibri"/>
                      <w:sz w:val="22"/>
                      <w:szCs w:val="22"/>
                    </w:rPr>
                  </w:pPr>
                </w:p>
                <w:p w:rsidR="007B55EE" w:rsidRDefault="007B55EE" w:rsidP="007B55EE">
                  <w:pPr>
                    <w:jc w:val="center"/>
                    <w:rPr>
                      <w:rFonts w:ascii="Calibri" w:hAnsi="Calibri"/>
                      <w:b/>
                      <w:sz w:val="22"/>
                      <w:szCs w:val="22"/>
                      <w:u w:val="single"/>
                      <w:lang w:val="id-ID"/>
                    </w:rPr>
                  </w:pPr>
                  <w:r>
                    <w:rPr>
                      <w:rFonts w:ascii="Calibri" w:hAnsi="Calibri"/>
                      <w:b/>
                      <w:sz w:val="22"/>
                      <w:szCs w:val="22"/>
                      <w:u w:val="single"/>
                      <w:lang w:val="id-ID"/>
                    </w:rPr>
                    <w:t>MUHAMMAD YANI</w:t>
                  </w:r>
                </w:p>
                <w:p w:rsidR="007B55EE" w:rsidRPr="00206A9D" w:rsidRDefault="007B55EE" w:rsidP="007B55EE">
                  <w:pPr>
                    <w:jc w:val="center"/>
                  </w:pPr>
                  <w:r>
                    <w:rPr>
                      <w:rFonts w:ascii="Calibri" w:hAnsi="Calibri"/>
                      <w:i/>
                      <w:sz w:val="22"/>
                      <w:szCs w:val="22"/>
                    </w:rPr>
                    <w:t>Direktur Utama</w:t>
                  </w:r>
                </w:p>
              </w:txbxContent>
            </v:textbox>
          </v:shape>
        </w:pict>
      </w:r>
      <w:r w:rsidRPr="00372689">
        <w:rPr>
          <w:rFonts w:ascii="Calibri" w:hAnsi="Calibri"/>
          <w:i/>
          <w:noProof/>
          <w:sz w:val="22"/>
          <w:szCs w:val="22"/>
          <w:lang w:val="id-ID" w:eastAsia="id-ID"/>
        </w:rPr>
        <w:pict>
          <v:shape id="Text Box 1" o:spid="_x0000_s1026" type="#_x0000_t202" style="position:absolute;left:0;text-align:left;margin-left:-27.55pt;margin-top:-.1pt;width:278.25pt;height:150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" filled="f" stroked="f" strokeweight=".5pt">
            <v:textbox>
              <w:txbxContent>
                <w:p w:rsidR="007B55EE" w:rsidRDefault="007B55EE" w:rsidP="007B55EE">
                  <w:pPr>
                    <w:jc w:val="center"/>
                    <w:rPr>
                      <w:rFonts w:ascii="Calibri" w:hAnsi="Calibri"/>
                      <w:b/>
                      <w:sz w:val="22"/>
                      <w:szCs w:val="22"/>
                    </w:rPr>
                  </w:pPr>
                  <w:r>
                    <w:rPr>
                      <w:rFonts w:ascii="Calibri" w:hAnsi="Calibri"/>
                      <w:b/>
                      <w:sz w:val="22"/>
                      <w:szCs w:val="22"/>
                    </w:rPr>
                    <w:t>RS.MAYJEND RYACUDU</w:t>
                  </w:r>
                </w:p>
                <w:p w:rsidR="007B55EE" w:rsidRDefault="007B55EE" w:rsidP="007B55EE">
                  <w:pPr>
                    <w:jc w:val="center"/>
                    <w:rPr>
                      <w:rFonts w:ascii="Calibri" w:hAnsi="Calibri"/>
                      <w:sz w:val="22"/>
                      <w:szCs w:val="22"/>
                      <w:lang w:val="id-ID"/>
                    </w:rPr>
                  </w:pPr>
                  <w:r w:rsidRPr="009165D4">
                    <w:rPr>
                      <w:rFonts w:ascii="Calibri" w:hAnsi="Calibri"/>
                      <w:sz w:val="22"/>
                      <w:szCs w:val="22"/>
                      <w:lang w:val="id-ID"/>
                    </w:rPr>
                    <w:t>PIHAK PERTAMA</w:t>
                  </w:r>
                </w:p>
                <w:p w:rsidR="007B55EE" w:rsidRDefault="007B55EE" w:rsidP="007B55EE">
                  <w:pPr>
                    <w:jc w:val="center"/>
                    <w:rPr>
                      <w:rFonts w:ascii="Calibri" w:hAnsi="Calibri"/>
                      <w:sz w:val="22"/>
                      <w:szCs w:val="22"/>
                      <w:lang w:val="id-ID"/>
                    </w:rPr>
                  </w:pPr>
                </w:p>
                <w:p w:rsidR="007B55EE" w:rsidRDefault="007B55EE" w:rsidP="007B55EE">
                  <w:pPr>
                    <w:jc w:val="center"/>
                    <w:rPr>
                      <w:rFonts w:ascii="Calibri" w:hAnsi="Calibri"/>
                      <w:sz w:val="22"/>
                      <w:szCs w:val="22"/>
                      <w:lang w:val="id-ID"/>
                    </w:rPr>
                  </w:pPr>
                </w:p>
                <w:p w:rsidR="007B55EE" w:rsidRDefault="007B55EE" w:rsidP="007B55EE">
                  <w:pPr>
                    <w:jc w:val="center"/>
                    <w:rPr>
                      <w:rFonts w:ascii="Calibri" w:hAnsi="Calibri"/>
                      <w:sz w:val="22"/>
                      <w:szCs w:val="22"/>
                      <w:lang w:val="id-ID"/>
                    </w:rPr>
                  </w:pPr>
                </w:p>
                <w:p w:rsidR="007B55EE" w:rsidRDefault="007B55EE" w:rsidP="007B55EE">
                  <w:pPr>
                    <w:jc w:val="center"/>
                    <w:rPr>
                      <w:rFonts w:ascii="Calibri" w:hAnsi="Calibri"/>
                      <w:sz w:val="22"/>
                      <w:szCs w:val="22"/>
                      <w:lang w:val="id-ID"/>
                    </w:rPr>
                  </w:pPr>
                </w:p>
                <w:p w:rsidR="007B55EE" w:rsidRDefault="007B55EE" w:rsidP="007B55EE">
                  <w:pPr>
                    <w:jc w:val="center"/>
                    <w:rPr>
                      <w:rFonts w:ascii="Calibri" w:hAnsi="Calibri"/>
                      <w:sz w:val="22"/>
                      <w:szCs w:val="22"/>
                      <w:lang w:val="id-ID"/>
                    </w:rPr>
                  </w:pPr>
                </w:p>
                <w:p w:rsidR="007B55EE" w:rsidRDefault="007B55EE" w:rsidP="007B55EE">
                  <w:pPr>
                    <w:jc w:val="center"/>
                    <w:rPr>
                      <w:rFonts w:ascii="Calibri" w:hAnsi="Calibri"/>
                      <w:sz w:val="22"/>
                      <w:szCs w:val="22"/>
                      <w:lang w:val="id-ID"/>
                    </w:rPr>
                  </w:pPr>
                </w:p>
                <w:p w:rsidR="007B55EE" w:rsidRPr="00206A9D" w:rsidRDefault="007B55EE" w:rsidP="007B55EE">
                  <w:pPr>
                    <w:jc w:val="center"/>
                    <w:rPr>
                      <w:rFonts w:ascii="Calibri" w:hAnsi="Calibri"/>
                      <w:b/>
                      <w:sz w:val="22"/>
                      <w:szCs w:val="22"/>
                      <w:u w:val="single"/>
                      <w:lang w:val="sv-SE"/>
                    </w:rPr>
                  </w:pPr>
                  <w:r>
                    <w:rPr>
                      <w:rFonts w:ascii="Calibri" w:hAnsi="Calibri"/>
                      <w:b/>
                      <w:sz w:val="22"/>
                      <w:szCs w:val="22"/>
                      <w:u w:val="single"/>
                      <w:lang w:val="sv-SE"/>
                    </w:rPr>
                    <w:t>Dr.SYAH INDRA HUSADA LUBIS,M.Kes.,Sp.OG.</w:t>
                  </w:r>
                </w:p>
                <w:p w:rsidR="007B55EE" w:rsidRPr="00206A9D" w:rsidRDefault="007B55EE" w:rsidP="007B55EE">
                  <w:pPr>
                    <w:jc w:val="center"/>
                    <w:rPr>
                      <w:rFonts w:asciiTheme="minorHAnsi" w:hAnsiTheme="minorHAnsi" w:cstheme="minorHAnsi"/>
                      <w:i/>
                    </w:rPr>
                  </w:pPr>
                  <w:r>
                    <w:rPr>
                      <w:rFonts w:asciiTheme="minorHAnsi" w:hAnsiTheme="minorHAnsi" w:cstheme="minorHAnsi"/>
                      <w:i/>
                    </w:rPr>
                    <w:t xml:space="preserve">Plt.Direktur </w:t>
                  </w:r>
                </w:p>
              </w:txbxContent>
            </v:textbox>
          </v:shape>
        </w:pict>
      </w:r>
    </w:p>
    <w:p w:rsidR="007B55EE" w:rsidRPr="008A25CC" w:rsidRDefault="007B55EE" w:rsidP="007B55EE">
      <w:pPr>
        <w:spacing w:line="276" w:lineRule="auto"/>
        <w:ind w:left="284"/>
        <w:jc w:val="both"/>
        <w:rPr>
          <w:rFonts w:ascii="Calibri" w:hAnsi="Calibri"/>
          <w:b/>
          <w:sz w:val="22"/>
          <w:szCs w:val="22"/>
          <w:lang w:val="id-ID"/>
        </w:rPr>
      </w:pPr>
      <w:r w:rsidRPr="009165D4">
        <w:rPr>
          <w:rFonts w:ascii="Calibri" w:hAnsi="Calibri"/>
          <w:b/>
          <w:sz w:val="22"/>
          <w:szCs w:val="22"/>
        </w:rPr>
        <w:tab/>
      </w:r>
      <w:r w:rsidRPr="009165D4">
        <w:rPr>
          <w:rFonts w:ascii="Calibri" w:hAnsi="Calibri"/>
          <w:b/>
          <w:sz w:val="22"/>
          <w:szCs w:val="22"/>
        </w:rPr>
        <w:tab/>
        <w:t xml:space="preserve">           </w:t>
      </w:r>
      <w:r>
        <w:rPr>
          <w:rFonts w:ascii="Calibri" w:hAnsi="Calibri"/>
          <w:b/>
          <w:sz w:val="22"/>
          <w:szCs w:val="22"/>
        </w:rPr>
        <w:tab/>
      </w:r>
      <w:r>
        <w:rPr>
          <w:rFonts w:ascii="Calibri" w:hAnsi="Calibri"/>
          <w:b/>
          <w:sz w:val="22"/>
          <w:szCs w:val="22"/>
          <w:lang w:val="id-ID"/>
        </w:rPr>
        <w:t xml:space="preserve">                             </w:t>
      </w:r>
    </w:p>
    <w:p w:rsidR="007B55EE" w:rsidRPr="008A25CC" w:rsidRDefault="007B55EE" w:rsidP="007B55EE">
      <w:pPr>
        <w:spacing w:line="276" w:lineRule="auto"/>
        <w:ind w:left="284"/>
        <w:jc w:val="both"/>
        <w:rPr>
          <w:rFonts w:ascii="Calibri" w:hAnsi="Calibri"/>
          <w:b/>
          <w:sz w:val="22"/>
          <w:szCs w:val="22"/>
          <w:lang w:val="id-ID"/>
        </w:rPr>
      </w:pPr>
    </w:p>
    <w:p w:rsidR="0008508E" w:rsidRDefault="00372689" w:rsidP="007B55EE">
      <w:r w:rsidRPr="00372689">
        <w:rPr>
          <w:rFonts w:ascii="Calibri" w:hAnsi="Calibri"/>
          <w:i/>
          <w:noProof/>
          <w:sz w:val="22"/>
          <w:szCs w:val="22"/>
          <w:lang w:val="id-ID" w:eastAsia="id-ID"/>
        </w:rPr>
        <w:pict>
          <v:shape id="Text Box 3" o:spid="_x0000_s1028" type="#_x0000_t202" style="position:absolute;margin-left:-28.3pt;margin-top:115.6pt;width:255.75pt;height:150pt;z-index:2516623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" filled="f" stroked="f" strokeweight=".5pt">
            <v:textbox>
              <w:txbxContent>
                <w:p w:rsidR="007B55EE" w:rsidRDefault="007B55EE" w:rsidP="007B55EE">
                  <w:pPr>
                    <w:jc w:val="center"/>
                    <w:rPr>
                      <w:rFonts w:ascii="Calibri" w:hAnsi="Calibri"/>
                      <w:b/>
                      <w:sz w:val="22"/>
                      <w:lang w:val="id-ID"/>
                    </w:rPr>
                  </w:pPr>
                  <w:r>
                    <w:rPr>
                      <w:rFonts w:ascii="Calibri" w:hAnsi="Calibri"/>
                      <w:b/>
                      <w:sz w:val="22"/>
                      <w:lang w:val="id-ID"/>
                    </w:rPr>
                    <w:t>SAKSI</w:t>
                  </w:r>
                </w:p>
                <w:p w:rsidR="007B55EE" w:rsidRDefault="007B55EE" w:rsidP="007B55EE">
                  <w:pPr>
                    <w:jc w:val="center"/>
                    <w:rPr>
                      <w:rFonts w:ascii="Calibri" w:hAnsi="Calibri"/>
                      <w:sz w:val="22"/>
                      <w:szCs w:val="22"/>
                      <w:lang w:val="id-ID"/>
                    </w:rPr>
                  </w:pPr>
                  <w:r w:rsidRPr="009165D4">
                    <w:rPr>
                      <w:rFonts w:ascii="Calibri" w:hAnsi="Calibri"/>
                      <w:sz w:val="22"/>
                      <w:szCs w:val="22"/>
                      <w:lang w:val="id-ID"/>
                    </w:rPr>
                    <w:t>PIHAK PERTAMA</w:t>
                  </w:r>
                </w:p>
                <w:p w:rsidR="007B55EE" w:rsidRDefault="007B55EE" w:rsidP="007B55EE">
                  <w:pPr>
                    <w:jc w:val="center"/>
                    <w:rPr>
                      <w:rFonts w:ascii="Calibri" w:hAnsi="Calibri"/>
                      <w:sz w:val="22"/>
                      <w:szCs w:val="22"/>
                      <w:lang w:val="id-ID"/>
                    </w:rPr>
                  </w:pPr>
                </w:p>
                <w:p w:rsidR="007B55EE" w:rsidRDefault="007B55EE" w:rsidP="007B55EE">
                  <w:pPr>
                    <w:jc w:val="center"/>
                    <w:rPr>
                      <w:rFonts w:ascii="Calibri" w:hAnsi="Calibri"/>
                      <w:sz w:val="22"/>
                      <w:szCs w:val="22"/>
                      <w:lang w:val="id-ID"/>
                    </w:rPr>
                  </w:pPr>
                </w:p>
                <w:p w:rsidR="007B55EE" w:rsidRDefault="007B55EE" w:rsidP="007B55EE">
                  <w:pPr>
                    <w:jc w:val="center"/>
                    <w:rPr>
                      <w:rFonts w:ascii="Calibri" w:hAnsi="Calibri"/>
                      <w:sz w:val="22"/>
                      <w:szCs w:val="22"/>
                      <w:lang w:val="id-ID"/>
                    </w:rPr>
                  </w:pPr>
                </w:p>
                <w:p w:rsidR="007B55EE" w:rsidRDefault="007B55EE" w:rsidP="007B55EE">
                  <w:pPr>
                    <w:jc w:val="center"/>
                    <w:rPr>
                      <w:rFonts w:ascii="Calibri" w:hAnsi="Calibri"/>
                      <w:sz w:val="22"/>
                      <w:szCs w:val="22"/>
                      <w:lang w:val="id-ID"/>
                    </w:rPr>
                  </w:pPr>
                </w:p>
                <w:p w:rsidR="007B55EE" w:rsidRDefault="007B55EE" w:rsidP="007B55EE">
                  <w:pPr>
                    <w:jc w:val="center"/>
                    <w:rPr>
                      <w:rFonts w:ascii="Calibri" w:hAnsi="Calibri"/>
                      <w:b/>
                      <w:sz w:val="22"/>
                      <w:szCs w:val="22"/>
                      <w:u w:val="single"/>
                    </w:rPr>
                  </w:pPr>
                  <w:r>
                    <w:rPr>
                      <w:rFonts w:ascii="Calibri" w:hAnsi="Calibri"/>
                      <w:b/>
                      <w:sz w:val="22"/>
                      <w:szCs w:val="22"/>
                      <w:u w:val="single"/>
                    </w:rPr>
                    <w:t>……………………………….</w:t>
                  </w:r>
                </w:p>
                <w:p w:rsidR="007B55EE" w:rsidRPr="00BE010B" w:rsidRDefault="007B55EE" w:rsidP="007B55EE">
                  <w:pPr>
                    <w:jc w:val="center"/>
                    <w:rPr>
                      <w:rFonts w:asciiTheme="minorHAnsi" w:hAnsiTheme="minorHAnsi" w:cstheme="minorHAnsi"/>
                      <w:i/>
                      <w:lang w:val="id-ID"/>
                    </w:rPr>
                  </w:pPr>
                </w:p>
              </w:txbxContent>
            </v:textbox>
          </v:shape>
        </w:pict>
      </w:r>
      <w:r w:rsidRPr="00372689">
        <w:rPr>
          <w:rFonts w:ascii="Calibri" w:hAnsi="Calibri"/>
          <w:i/>
          <w:noProof/>
          <w:sz w:val="22"/>
          <w:szCs w:val="22"/>
          <w:lang w:val="id-ID" w:eastAsia="id-ID"/>
        </w:rPr>
        <w:pict>
          <v:shape id="Text Box 4" o:spid="_x0000_s1029" type="#_x0000_t202" style="position:absolute;margin-left:292.7pt;margin-top:114.85pt;width:242.25pt;height:150pt;z-index:2516633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" filled="f" stroked="f" strokeweight=".5pt">
            <v:textbox>
              <w:txbxContent>
                <w:p w:rsidR="007B55EE" w:rsidRDefault="007B55EE" w:rsidP="007B55EE">
                  <w:pPr>
                    <w:jc w:val="center"/>
                    <w:rPr>
                      <w:rFonts w:ascii="Calibri" w:hAnsi="Calibri"/>
                      <w:b/>
                      <w:sz w:val="22"/>
                      <w:lang w:val="id-ID"/>
                    </w:rPr>
                  </w:pPr>
                  <w:r>
                    <w:rPr>
                      <w:rFonts w:ascii="Calibri" w:hAnsi="Calibri"/>
                      <w:b/>
                      <w:sz w:val="22"/>
                      <w:lang w:val="id-ID"/>
                    </w:rPr>
                    <w:t>SAKSI</w:t>
                  </w:r>
                </w:p>
                <w:p w:rsidR="007B55EE" w:rsidRDefault="007B55EE" w:rsidP="007B55EE">
                  <w:pPr>
                    <w:jc w:val="center"/>
                    <w:rPr>
                      <w:rFonts w:ascii="Calibri" w:hAnsi="Calibri"/>
                      <w:sz w:val="22"/>
                      <w:szCs w:val="22"/>
                      <w:lang w:val="id-ID"/>
                    </w:rPr>
                  </w:pPr>
                  <w:r w:rsidRPr="009165D4">
                    <w:rPr>
                      <w:rFonts w:ascii="Calibri" w:hAnsi="Calibri"/>
                      <w:sz w:val="22"/>
                      <w:szCs w:val="22"/>
                      <w:lang w:val="id-ID"/>
                    </w:rPr>
                    <w:t xml:space="preserve">PIHAK </w:t>
                  </w:r>
                  <w:r>
                    <w:rPr>
                      <w:rFonts w:ascii="Calibri" w:hAnsi="Calibri"/>
                      <w:sz w:val="22"/>
                      <w:szCs w:val="22"/>
                      <w:lang w:val="id-ID"/>
                    </w:rPr>
                    <w:t>KEDUA</w:t>
                  </w:r>
                </w:p>
                <w:p w:rsidR="007B55EE" w:rsidRDefault="007B55EE" w:rsidP="007B55EE">
                  <w:pPr>
                    <w:jc w:val="center"/>
                    <w:rPr>
                      <w:rFonts w:ascii="Calibri" w:hAnsi="Calibri"/>
                      <w:sz w:val="22"/>
                      <w:szCs w:val="22"/>
                      <w:lang w:val="id-ID"/>
                    </w:rPr>
                  </w:pPr>
                </w:p>
                <w:p w:rsidR="007B55EE" w:rsidRDefault="007B55EE" w:rsidP="007B55EE">
                  <w:pPr>
                    <w:jc w:val="center"/>
                    <w:rPr>
                      <w:rFonts w:ascii="Calibri" w:hAnsi="Calibri"/>
                      <w:sz w:val="22"/>
                      <w:szCs w:val="22"/>
                      <w:lang w:val="id-ID"/>
                    </w:rPr>
                  </w:pPr>
                </w:p>
                <w:p w:rsidR="007B55EE" w:rsidRDefault="007B55EE" w:rsidP="007B55EE">
                  <w:pPr>
                    <w:jc w:val="center"/>
                    <w:rPr>
                      <w:rFonts w:ascii="Calibri" w:hAnsi="Calibri"/>
                      <w:sz w:val="22"/>
                      <w:szCs w:val="22"/>
                      <w:lang w:val="id-ID"/>
                    </w:rPr>
                  </w:pPr>
                </w:p>
                <w:p w:rsidR="007B55EE" w:rsidRDefault="007B55EE" w:rsidP="007B55EE">
                  <w:pPr>
                    <w:jc w:val="center"/>
                    <w:rPr>
                      <w:rFonts w:ascii="Calibri" w:hAnsi="Calibri"/>
                      <w:sz w:val="22"/>
                      <w:szCs w:val="22"/>
                      <w:lang w:val="id-ID"/>
                    </w:rPr>
                  </w:pPr>
                </w:p>
                <w:p w:rsidR="007B55EE" w:rsidRPr="00206A9D" w:rsidRDefault="007B55EE" w:rsidP="007B55EE">
                  <w:pPr>
                    <w:jc w:val="center"/>
                    <w:rPr>
                      <w:rFonts w:ascii="Calibri" w:hAnsi="Calibri"/>
                      <w:b/>
                      <w:sz w:val="22"/>
                      <w:szCs w:val="22"/>
                      <w:u w:val="single"/>
                    </w:rPr>
                  </w:pPr>
                  <w:r>
                    <w:rPr>
                      <w:rFonts w:ascii="Calibri" w:hAnsi="Calibri"/>
                      <w:b/>
                      <w:sz w:val="22"/>
                      <w:szCs w:val="22"/>
                      <w:u w:val="single"/>
                    </w:rPr>
                    <w:t>…………………………………</w:t>
                  </w:r>
                </w:p>
                <w:p w:rsidR="007B55EE" w:rsidRPr="00206A9D" w:rsidRDefault="007B55EE" w:rsidP="007B55EE">
                  <w:pPr>
                    <w:jc w:val="center"/>
                    <w:rPr>
                      <w:rFonts w:asciiTheme="minorHAnsi" w:hAnsiTheme="minorHAnsi" w:cstheme="minorHAnsi"/>
                      <w:i/>
                    </w:rPr>
                  </w:pPr>
                </w:p>
              </w:txbxContent>
            </v:textbox>
          </v:shape>
        </w:pict>
      </w:r>
      <w:r w:rsidR="007B55EE">
        <w:rPr>
          <w:rFonts w:ascii="Calibri" w:hAnsi="Calibri"/>
          <w:i/>
          <w:sz w:val="22"/>
          <w:szCs w:val="22"/>
        </w:rPr>
        <w:t xml:space="preserve">         </w:t>
      </w:r>
      <w:r w:rsidR="007B55EE" w:rsidRPr="009165D4">
        <w:rPr>
          <w:rFonts w:ascii="Calibri" w:hAnsi="Calibri"/>
          <w:sz w:val="22"/>
          <w:szCs w:val="22"/>
          <w:lang w:val="id-ID"/>
        </w:rPr>
        <w:tab/>
      </w:r>
      <w:r w:rsidR="007B55EE" w:rsidRPr="009165D4">
        <w:rPr>
          <w:rFonts w:ascii="Calibri" w:hAnsi="Calibri"/>
          <w:sz w:val="22"/>
          <w:szCs w:val="22"/>
          <w:lang w:val="id-ID"/>
        </w:rPr>
        <w:tab/>
      </w:r>
      <w:r w:rsidR="007B55EE" w:rsidRPr="009165D4">
        <w:rPr>
          <w:rFonts w:ascii="Calibri" w:hAnsi="Calibri"/>
          <w:sz w:val="22"/>
          <w:szCs w:val="22"/>
        </w:rPr>
        <w:t xml:space="preserve">            </w:t>
      </w:r>
      <w:r w:rsidR="007B55EE" w:rsidRPr="009165D4">
        <w:rPr>
          <w:rFonts w:ascii="Calibri" w:hAnsi="Calibri"/>
          <w:sz w:val="22"/>
          <w:szCs w:val="22"/>
        </w:rPr>
        <w:tab/>
      </w:r>
    </w:p>
    <w:sectPr w:rsidR="0008508E" w:rsidSect="000850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3734"/>
    <w:multiLevelType w:val="hybridMultilevel"/>
    <w:tmpl w:val="02C69EAC"/>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3477C5F"/>
    <w:multiLevelType w:val="hybridMultilevel"/>
    <w:tmpl w:val="3F201B8E"/>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AF66FE"/>
    <w:multiLevelType w:val="hybridMultilevel"/>
    <w:tmpl w:val="D00E33F8"/>
    <w:lvl w:ilvl="0" w:tplc="F274FB0E">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11BF02C8"/>
    <w:multiLevelType w:val="hybridMultilevel"/>
    <w:tmpl w:val="89AC35F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CB1CB7"/>
    <w:multiLevelType w:val="hybridMultilevel"/>
    <w:tmpl w:val="1C902B40"/>
    <w:lvl w:ilvl="0" w:tplc="04090019">
      <w:start w:val="1"/>
      <w:numFmt w:val="lowerLetter"/>
      <w:lvlText w:val="%1."/>
      <w:lvlJc w:val="left"/>
      <w:pPr>
        <w:tabs>
          <w:tab w:val="num" w:pos="1494"/>
        </w:tabs>
        <w:ind w:left="1494" w:hanging="360"/>
      </w:pPr>
      <w:rPr>
        <w:rFonts w:hint="default"/>
      </w:rPr>
    </w:lvl>
    <w:lvl w:ilvl="1" w:tplc="90A69780">
      <w:start w:val="1"/>
      <w:numFmt w:val="decimal"/>
      <w:lvlText w:val="%2."/>
      <w:lvlJc w:val="left"/>
      <w:pPr>
        <w:tabs>
          <w:tab w:val="num" w:pos="2214"/>
        </w:tabs>
        <w:ind w:left="2214" w:hanging="360"/>
      </w:pPr>
      <w:rPr>
        <w:rFonts w:hint="default"/>
      </w:r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abstractNum w:abstractNumId="5">
    <w:nsid w:val="18680F2D"/>
    <w:multiLevelType w:val="hybridMultilevel"/>
    <w:tmpl w:val="1E062FF6"/>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99D2FD5"/>
    <w:multiLevelType w:val="hybridMultilevel"/>
    <w:tmpl w:val="FCCA8CC2"/>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5CC6E44"/>
    <w:multiLevelType w:val="hybridMultilevel"/>
    <w:tmpl w:val="E732F2E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CE0635E"/>
    <w:multiLevelType w:val="hybridMultilevel"/>
    <w:tmpl w:val="551EF372"/>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E182ED3"/>
    <w:multiLevelType w:val="hybridMultilevel"/>
    <w:tmpl w:val="E91A481E"/>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F7D446C"/>
    <w:multiLevelType w:val="hybridMultilevel"/>
    <w:tmpl w:val="8312B52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2CA660A"/>
    <w:multiLevelType w:val="hybridMultilevel"/>
    <w:tmpl w:val="8FA2B1D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4132512"/>
    <w:multiLevelType w:val="hybridMultilevel"/>
    <w:tmpl w:val="CAEAFC14"/>
    <w:lvl w:ilvl="0" w:tplc="0409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7F565F6"/>
    <w:multiLevelType w:val="hybridMultilevel"/>
    <w:tmpl w:val="BFF8172E"/>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71366ED4"/>
    <w:multiLevelType w:val="hybridMultilevel"/>
    <w:tmpl w:val="25E41962"/>
    <w:lvl w:ilvl="0" w:tplc="04090019">
      <w:start w:val="1"/>
      <w:numFmt w:val="lowerLetter"/>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5">
    <w:nsid w:val="76741C6E"/>
    <w:multiLevelType w:val="hybridMultilevel"/>
    <w:tmpl w:val="FB92CF9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7C5C171B"/>
    <w:multiLevelType w:val="hybridMultilevel"/>
    <w:tmpl w:val="940CF62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9"/>
  </w:num>
  <w:num w:numId="3">
    <w:abstractNumId w:val="11"/>
  </w:num>
  <w:num w:numId="4">
    <w:abstractNumId w:val="13"/>
  </w:num>
  <w:num w:numId="5">
    <w:abstractNumId w:val="10"/>
  </w:num>
  <w:num w:numId="6">
    <w:abstractNumId w:val="14"/>
  </w:num>
  <w:num w:numId="7">
    <w:abstractNumId w:val="15"/>
  </w:num>
  <w:num w:numId="8">
    <w:abstractNumId w:val="5"/>
  </w:num>
  <w:num w:numId="9">
    <w:abstractNumId w:val="6"/>
  </w:num>
  <w:num w:numId="10">
    <w:abstractNumId w:val="0"/>
  </w:num>
  <w:num w:numId="11">
    <w:abstractNumId w:val="8"/>
  </w:num>
  <w:num w:numId="12">
    <w:abstractNumId w:val="16"/>
  </w:num>
  <w:num w:numId="13">
    <w:abstractNumId w:val="1"/>
  </w:num>
  <w:num w:numId="14">
    <w:abstractNumId w:val="3"/>
  </w:num>
  <w:num w:numId="15">
    <w:abstractNumId w:val="7"/>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7B55EE"/>
    <w:rsid w:val="000017F5"/>
    <w:rsid w:val="00005A74"/>
    <w:rsid w:val="00005F7C"/>
    <w:rsid w:val="00010556"/>
    <w:rsid w:val="00011ED2"/>
    <w:rsid w:val="000249F9"/>
    <w:rsid w:val="00033179"/>
    <w:rsid w:val="0003497B"/>
    <w:rsid w:val="000351FC"/>
    <w:rsid w:val="00041ECA"/>
    <w:rsid w:val="00041F10"/>
    <w:rsid w:val="0004294D"/>
    <w:rsid w:val="00042E9D"/>
    <w:rsid w:val="00046BE4"/>
    <w:rsid w:val="00047303"/>
    <w:rsid w:val="00057494"/>
    <w:rsid w:val="00061321"/>
    <w:rsid w:val="000620E7"/>
    <w:rsid w:val="00064D91"/>
    <w:rsid w:val="000714CC"/>
    <w:rsid w:val="00072426"/>
    <w:rsid w:val="0008508E"/>
    <w:rsid w:val="00090E84"/>
    <w:rsid w:val="00094E0A"/>
    <w:rsid w:val="00094E9D"/>
    <w:rsid w:val="00097D3F"/>
    <w:rsid w:val="000A2F26"/>
    <w:rsid w:val="000A3C73"/>
    <w:rsid w:val="000B3C70"/>
    <w:rsid w:val="000B3D6D"/>
    <w:rsid w:val="000B6CF2"/>
    <w:rsid w:val="000B6D99"/>
    <w:rsid w:val="000D0EBA"/>
    <w:rsid w:val="000D256C"/>
    <w:rsid w:val="000D2F99"/>
    <w:rsid w:val="000D2FA0"/>
    <w:rsid w:val="000D3405"/>
    <w:rsid w:val="000D3D7D"/>
    <w:rsid w:val="000D3FF0"/>
    <w:rsid w:val="000E0B30"/>
    <w:rsid w:val="000E1B74"/>
    <w:rsid w:val="000E1D42"/>
    <w:rsid w:val="000E2C47"/>
    <w:rsid w:val="000E700B"/>
    <w:rsid w:val="000F32F2"/>
    <w:rsid w:val="0010155A"/>
    <w:rsid w:val="00101A6B"/>
    <w:rsid w:val="00124A75"/>
    <w:rsid w:val="001258E9"/>
    <w:rsid w:val="00125A91"/>
    <w:rsid w:val="0013402D"/>
    <w:rsid w:val="001349CE"/>
    <w:rsid w:val="00136B9F"/>
    <w:rsid w:val="00137129"/>
    <w:rsid w:val="00140875"/>
    <w:rsid w:val="00145591"/>
    <w:rsid w:val="001533EA"/>
    <w:rsid w:val="00155FA0"/>
    <w:rsid w:val="0016144F"/>
    <w:rsid w:val="00161816"/>
    <w:rsid w:val="00161E07"/>
    <w:rsid w:val="00173088"/>
    <w:rsid w:val="00173A80"/>
    <w:rsid w:val="001850E1"/>
    <w:rsid w:val="0018786E"/>
    <w:rsid w:val="00191575"/>
    <w:rsid w:val="00197596"/>
    <w:rsid w:val="001A0730"/>
    <w:rsid w:val="001A165C"/>
    <w:rsid w:val="001A6A00"/>
    <w:rsid w:val="001A7301"/>
    <w:rsid w:val="001A790F"/>
    <w:rsid w:val="001B0273"/>
    <w:rsid w:val="001C2FFD"/>
    <w:rsid w:val="001C503B"/>
    <w:rsid w:val="001C64F0"/>
    <w:rsid w:val="001D2F11"/>
    <w:rsid w:val="001D402B"/>
    <w:rsid w:val="001D550A"/>
    <w:rsid w:val="001E05F1"/>
    <w:rsid w:val="001E2F0B"/>
    <w:rsid w:val="001E4862"/>
    <w:rsid w:val="001E6BAB"/>
    <w:rsid w:val="001F192B"/>
    <w:rsid w:val="00200380"/>
    <w:rsid w:val="00202E03"/>
    <w:rsid w:val="00203BF8"/>
    <w:rsid w:val="0020569A"/>
    <w:rsid w:val="00205984"/>
    <w:rsid w:val="00207AFB"/>
    <w:rsid w:val="0021008C"/>
    <w:rsid w:val="00210C2F"/>
    <w:rsid w:val="00210C8D"/>
    <w:rsid w:val="0021382A"/>
    <w:rsid w:val="00213C89"/>
    <w:rsid w:val="00213FE7"/>
    <w:rsid w:val="00214994"/>
    <w:rsid w:val="00225141"/>
    <w:rsid w:val="0022641D"/>
    <w:rsid w:val="00232684"/>
    <w:rsid w:val="0023525E"/>
    <w:rsid w:val="0023706B"/>
    <w:rsid w:val="002508FA"/>
    <w:rsid w:val="00250F1B"/>
    <w:rsid w:val="002541E6"/>
    <w:rsid w:val="00256AE5"/>
    <w:rsid w:val="0026047D"/>
    <w:rsid w:val="00260A9B"/>
    <w:rsid w:val="00264248"/>
    <w:rsid w:val="00280568"/>
    <w:rsid w:val="00280717"/>
    <w:rsid w:val="00282636"/>
    <w:rsid w:val="00282932"/>
    <w:rsid w:val="00286400"/>
    <w:rsid w:val="002953B5"/>
    <w:rsid w:val="002A0086"/>
    <w:rsid w:val="002A0548"/>
    <w:rsid w:val="002A0CA9"/>
    <w:rsid w:val="002A4023"/>
    <w:rsid w:val="002A532F"/>
    <w:rsid w:val="002A5B93"/>
    <w:rsid w:val="002B0E0F"/>
    <w:rsid w:val="002B79EA"/>
    <w:rsid w:val="002D3335"/>
    <w:rsid w:val="002D33A0"/>
    <w:rsid w:val="002E168A"/>
    <w:rsid w:val="002E35D5"/>
    <w:rsid w:val="002E7AAD"/>
    <w:rsid w:val="002F24DF"/>
    <w:rsid w:val="002F2B1B"/>
    <w:rsid w:val="002F4162"/>
    <w:rsid w:val="002F53E6"/>
    <w:rsid w:val="002F6442"/>
    <w:rsid w:val="00303FFA"/>
    <w:rsid w:val="00314AD9"/>
    <w:rsid w:val="00315077"/>
    <w:rsid w:val="003166C4"/>
    <w:rsid w:val="003176BF"/>
    <w:rsid w:val="0032202A"/>
    <w:rsid w:val="00324C5F"/>
    <w:rsid w:val="00341485"/>
    <w:rsid w:val="0034378E"/>
    <w:rsid w:val="00345C2E"/>
    <w:rsid w:val="00351DFC"/>
    <w:rsid w:val="0035776C"/>
    <w:rsid w:val="00364250"/>
    <w:rsid w:val="00370F30"/>
    <w:rsid w:val="0037148F"/>
    <w:rsid w:val="00372689"/>
    <w:rsid w:val="00372749"/>
    <w:rsid w:val="00373375"/>
    <w:rsid w:val="00374A34"/>
    <w:rsid w:val="00376838"/>
    <w:rsid w:val="003805CE"/>
    <w:rsid w:val="00386E1B"/>
    <w:rsid w:val="00390797"/>
    <w:rsid w:val="00391EDF"/>
    <w:rsid w:val="00397B37"/>
    <w:rsid w:val="003A3560"/>
    <w:rsid w:val="003A4BAF"/>
    <w:rsid w:val="003A6D00"/>
    <w:rsid w:val="003B15C5"/>
    <w:rsid w:val="003B1710"/>
    <w:rsid w:val="003B406F"/>
    <w:rsid w:val="003B7F0E"/>
    <w:rsid w:val="003C078F"/>
    <w:rsid w:val="003C0C61"/>
    <w:rsid w:val="003C1C07"/>
    <w:rsid w:val="003C2CA5"/>
    <w:rsid w:val="003C3B57"/>
    <w:rsid w:val="003C4ADD"/>
    <w:rsid w:val="003C7750"/>
    <w:rsid w:val="003D0932"/>
    <w:rsid w:val="003D6DE8"/>
    <w:rsid w:val="003E090F"/>
    <w:rsid w:val="003E4148"/>
    <w:rsid w:val="003E5FD6"/>
    <w:rsid w:val="003E7856"/>
    <w:rsid w:val="003F0094"/>
    <w:rsid w:val="003F1F81"/>
    <w:rsid w:val="003F2292"/>
    <w:rsid w:val="00401C61"/>
    <w:rsid w:val="0040363D"/>
    <w:rsid w:val="00404011"/>
    <w:rsid w:val="00406859"/>
    <w:rsid w:val="004073E2"/>
    <w:rsid w:val="00411678"/>
    <w:rsid w:val="0041559F"/>
    <w:rsid w:val="00416958"/>
    <w:rsid w:val="00421088"/>
    <w:rsid w:val="00421179"/>
    <w:rsid w:val="004243EF"/>
    <w:rsid w:val="00431072"/>
    <w:rsid w:val="00432828"/>
    <w:rsid w:val="004343E1"/>
    <w:rsid w:val="00442758"/>
    <w:rsid w:val="00444ECA"/>
    <w:rsid w:val="00445BE9"/>
    <w:rsid w:val="00445CCB"/>
    <w:rsid w:val="00451E4A"/>
    <w:rsid w:val="00454AC4"/>
    <w:rsid w:val="004553A7"/>
    <w:rsid w:val="004559FC"/>
    <w:rsid w:val="004568B9"/>
    <w:rsid w:val="00460E56"/>
    <w:rsid w:val="00462B64"/>
    <w:rsid w:val="004633BE"/>
    <w:rsid w:val="004662A7"/>
    <w:rsid w:val="0046702F"/>
    <w:rsid w:val="004722D2"/>
    <w:rsid w:val="00474B61"/>
    <w:rsid w:val="004770DA"/>
    <w:rsid w:val="004815A0"/>
    <w:rsid w:val="00486779"/>
    <w:rsid w:val="004913FE"/>
    <w:rsid w:val="0049223E"/>
    <w:rsid w:val="00494CB5"/>
    <w:rsid w:val="004A1725"/>
    <w:rsid w:val="004A3DD0"/>
    <w:rsid w:val="004A5655"/>
    <w:rsid w:val="004B04CA"/>
    <w:rsid w:val="004B1E63"/>
    <w:rsid w:val="004B2583"/>
    <w:rsid w:val="004B39F1"/>
    <w:rsid w:val="004C4BE4"/>
    <w:rsid w:val="004D0180"/>
    <w:rsid w:val="004D1FBB"/>
    <w:rsid w:val="004D2C98"/>
    <w:rsid w:val="004D42FD"/>
    <w:rsid w:val="004D4E60"/>
    <w:rsid w:val="004D6F92"/>
    <w:rsid w:val="004E10EF"/>
    <w:rsid w:val="004E2256"/>
    <w:rsid w:val="004E465F"/>
    <w:rsid w:val="004E4CC2"/>
    <w:rsid w:val="004E73AD"/>
    <w:rsid w:val="004F0648"/>
    <w:rsid w:val="004F39B4"/>
    <w:rsid w:val="004F4446"/>
    <w:rsid w:val="004F683D"/>
    <w:rsid w:val="004F68C9"/>
    <w:rsid w:val="00506028"/>
    <w:rsid w:val="005172D9"/>
    <w:rsid w:val="00520AD1"/>
    <w:rsid w:val="00524D35"/>
    <w:rsid w:val="00525909"/>
    <w:rsid w:val="005262C4"/>
    <w:rsid w:val="005268FC"/>
    <w:rsid w:val="005274A7"/>
    <w:rsid w:val="0053003A"/>
    <w:rsid w:val="005334E3"/>
    <w:rsid w:val="00540366"/>
    <w:rsid w:val="0054097B"/>
    <w:rsid w:val="00540B98"/>
    <w:rsid w:val="00553622"/>
    <w:rsid w:val="0055760E"/>
    <w:rsid w:val="00563A0B"/>
    <w:rsid w:val="00565195"/>
    <w:rsid w:val="00567828"/>
    <w:rsid w:val="00567989"/>
    <w:rsid w:val="0057485B"/>
    <w:rsid w:val="00580E6E"/>
    <w:rsid w:val="00586EA0"/>
    <w:rsid w:val="005914E4"/>
    <w:rsid w:val="00594AD9"/>
    <w:rsid w:val="00596F04"/>
    <w:rsid w:val="0059772F"/>
    <w:rsid w:val="005A089E"/>
    <w:rsid w:val="005A28FC"/>
    <w:rsid w:val="005B1613"/>
    <w:rsid w:val="005B1BE7"/>
    <w:rsid w:val="005B22F2"/>
    <w:rsid w:val="005B358A"/>
    <w:rsid w:val="005C118B"/>
    <w:rsid w:val="005C6F93"/>
    <w:rsid w:val="005D487D"/>
    <w:rsid w:val="005D5B22"/>
    <w:rsid w:val="005D62AE"/>
    <w:rsid w:val="005D7426"/>
    <w:rsid w:val="005E013A"/>
    <w:rsid w:val="005E5F0C"/>
    <w:rsid w:val="005E73CD"/>
    <w:rsid w:val="005F05B6"/>
    <w:rsid w:val="005F4552"/>
    <w:rsid w:val="005F4BAF"/>
    <w:rsid w:val="005F7324"/>
    <w:rsid w:val="006006DD"/>
    <w:rsid w:val="00603D00"/>
    <w:rsid w:val="0060577B"/>
    <w:rsid w:val="006065BC"/>
    <w:rsid w:val="00613D57"/>
    <w:rsid w:val="006165A5"/>
    <w:rsid w:val="00617DAF"/>
    <w:rsid w:val="006229B4"/>
    <w:rsid w:val="00623713"/>
    <w:rsid w:val="006249F4"/>
    <w:rsid w:val="0062739E"/>
    <w:rsid w:val="006303B8"/>
    <w:rsid w:val="00632DE2"/>
    <w:rsid w:val="00646BC6"/>
    <w:rsid w:val="00651E39"/>
    <w:rsid w:val="0065420E"/>
    <w:rsid w:val="006576D8"/>
    <w:rsid w:val="00657A42"/>
    <w:rsid w:val="00657F1B"/>
    <w:rsid w:val="00664C73"/>
    <w:rsid w:val="00674759"/>
    <w:rsid w:val="00674F8D"/>
    <w:rsid w:val="00676CA5"/>
    <w:rsid w:val="00677B2E"/>
    <w:rsid w:val="00681111"/>
    <w:rsid w:val="0068157A"/>
    <w:rsid w:val="0068191F"/>
    <w:rsid w:val="00681CCA"/>
    <w:rsid w:val="00682462"/>
    <w:rsid w:val="006913CE"/>
    <w:rsid w:val="0069577E"/>
    <w:rsid w:val="00695B9E"/>
    <w:rsid w:val="006A4969"/>
    <w:rsid w:val="006B4C24"/>
    <w:rsid w:val="006C1218"/>
    <w:rsid w:val="006C4320"/>
    <w:rsid w:val="006C4641"/>
    <w:rsid w:val="006C6DD9"/>
    <w:rsid w:val="006C7E31"/>
    <w:rsid w:val="006D47F0"/>
    <w:rsid w:val="006D716D"/>
    <w:rsid w:val="006E1E84"/>
    <w:rsid w:val="006F66BF"/>
    <w:rsid w:val="006F773F"/>
    <w:rsid w:val="00700186"/>
    <w:rsid w:val="00701863"/>
    <w:rsid w:val="00704F1F"/>
    <w:rsid w:val="0070536E"/>
    <w:rsid w:val="0070587E"/>
    <w:rsid w:val="00706A5D"/>
    <w:rsid w:val="00707456"/>
    <w:rsid w:val="00721E23"/>
    <w:rsid w:val="007330AB"/>
    <w:rsid w:val="00743461"/>
    <w:rsid w:val="007449D4"/>
    <w:rsid w:val="00745527"/>
    <w:rsid w:val="00753459"/>
    <w:rsid w:val="00766A1F"/>
    <w:rsid w:val="007720C1"/>
    <w:rsid w:val="00772484"/>
    <w:rsid w:val="007734C5"/>
    <w:rsid w:val="007734EE"/>
    <w:rsid w:val="00774F13"/>
    <w:rsid w:val="00786FD6"/>
    <w:rsid w:val="007874D2"/>
    <w:rsid w:val="00791F18"/>
    <w:rsid w:val="007922A9"/>
    <w:rsid w:val="00797C54"/>
    <w:rsid w:val="007A0CB0"/>
    <w:rsid w:val="007A1055"/>
    <w:rsid w:val="007A2BFE"/>
    <w:rsid w:val="007A30D6"/>
    <w:rsid w:val="007A7A94"/>
    <w:rsid w:val="007B0C04"/>
    <w:rsid w:val="007B1DBB"/>
    <w:rsid w:val="007B55EE"/>
    <w:rsid w:val="007B5DEA"/>
    <w:rsid w:val="007B7DC8"/>
    <w:rsid w:val="007C04FC"/>
    <w:rsid w:val="007C0610"/>
    <w:rsid w:val="007C0BDD"/>
    <w:rsid w:val="007C0EA8"/>
    <w:rsid w:val="007C1A29"/>
    <w:rsid w:val="007C5106"/>
    <w:rsid w:val="007D0EBB"/>
    <w:rsid w:val="007D1580"/>
    <w:rsid w:val="007D5A75"/>
    <w:rsid w:val="007D67ED"/>
    <w:rsid w:val="007E37FF"/>
    <w:rsid w:val="007E509D"/>
    <w:rsid w:val="007F063D"/>
    <w:rsid w:val="007F44BF"/>
    <w:rsid w:val="007F7AB0"/>
    <w:rsid w:val="00801401"/>
    <w:rsid w:val="00801807"/>
    <w:rsid w:val="00801EDF"/>
    <w:rsid w:val="00803424"/>
    <w:rsid w:val="00804C99"/>
    <w:rsid w:val="00805330"/>
    <w:rsid w:val="00805AA0"/>
    <w:rsid w:val="00807A23"/>
    <w:rsid w:val="00812C96"/>
    <w:rsid w:val="00816251"/>
    <w:rsid w:val="00817262"/>
    <w:rsid w:val="0082079C"/>
    <w:rsid w:val="00822605"/>
    <w:rsid w:val="008249D4"/>
    <w:rsid w:val="00824DED"/>
    <w:rsid w:val="00826C8E"/>
    <w:rsid w:val="00836173"/>
    <w:rsid w:val="00836551"/>
    <w:rsid w:val="008370FA"/>
    <w:rsid w:val="00840AA7"/>
    <w:rsid w:val="00841265"/>
    <w:rsid w:val="008439A5"/>
    <w:rsid w:val="00862C9D"/>
    <w:rsid w:val="00873A63"/>
    <w:rsid w:val="008756E6"/>
    <w:rsid w:val="00877187"/>
    <w:rsid w:val="0087757C"/>
    <w:rsid w:val="00886B93"/>
    <w:rsid w:val="00887E3E"/>
    <w:rsid w:val="0089029D"/>
    <w:rsid w:val="00891A83"/>
    <w:rsid w:val="00895548"/>
    <w:rsid w:val="008955A1"/>
    <w:rsid w:val="008A5D08"/>
    <w:rsid w:val="008A664A"/>
    <w:rsid w:val="008B166E"/>
    <w:rsid w:val="008B19F1"/>
    <w:rsid w:val="008B470C"/>
    <w:rsid w:val="008B76D7"/>
    <w:rsid w:val="008C3618"/>
    <w:rsid w:val="008C48C2"/>
    <w:rsid w:val="008C723A"/>
    <w:rsid w:val="008C7E69"/>
    <w:rsid w:val="008D1215"/>
    <w:rsid w:val="008D2863"/>
    <w:rsid w:val="008D49B8"/>
    <w:rsid w:val="008D6B3D"/>
    <w:rsid w:val="008D7521"/>
    <w:rsid w:val="008E0A34"/>
    <w:rsid w:val="008E156F"/>
    <w:rsid w:val="008E1C4F"/>
    <w:rsid w:val="008E6AE6"/>
    <w:rsid w:val="008F4318"/>
    <w:rsid w:val="008F53FD"/>
    <w:rsid w:val="008F7CE3"/>
    <w:rsid w:val="00902898"/>
    <w:rsid w:val="009048AE"/>
    <w:rsid w:val="0090492F"/>
    <w:rsid w:val="009058A5"/>
    <w:rsid w:val="009071AD"/>
    <w:rsid w:val="0091080A"/>
    <w:rsid w:val="00911B29"/>
    <w:rsid w:val="009127DC"/>
    <w:rsid w:val="009133E9"/>
    <w:rsid w:val="00916834"/>
    <w:rsid w:val="00917AB5"/>
    <w:rsid w:val="009213CD"/>
    <w:rsid w:val="009217F4"/>
    <w:rsid w:val="0093143A"/>
    <w:rsid w:val="00932AB9"/>
    <w:rsid w:val="009344E8"/>
    <w:rsid w:val="009354A2"/>
    <w:rsid w:val="00942000"/>
    <w:rsid w:val="009423AF"/>
    <w:rsid w:val="00942CBC"/>
    <w:rsid w:val="009441D1"/>
    <w:rsid w:val="00946348"/>
    <w:rsid w:val="009505AD"/>
    <w:rsid w:val="00955295"/>
    <w:rsid w:val="00956074"/>
    <w:rsid w:val="0096156C"/>
    <w:rsid w:val="009736B8"/>
    <w:rsid w:val="0097467E"/>
    <w:rsid w:val="00976029"/>
    <w:rsid w:val="00981F98"/>
    <w:rsid w:val="00984406"/>
    <w:rsid w:val="00986074"/>
    <w:rsid w:val="00990583"/>
    <w:rsid w:val="009914B7"/>
    <w:rsid w:val="00993280"/>
    <w:rsid w:val="00995813"/>
    <w:rsid w:val="009A4623"/>
    <w:rsid w:val="009A6FF4"/>
    <w:rsid w:val="009B3518"/>
    <w:rsid w:val="009B4446"/>
    <w:rsid w:val="009B5012"/>
    <w:rsid w:val="009B6B8E"/>
    <w:rsid w:val="009B7179"/>
    <w:rsid w:val="009B77E3"/>
    <w:rsid w:val="009C7199"/>
    <w:rsid w:val="009C7312"/>
    <w:rsid w:val="009C79CB"/>
    <w:rsid w:val="009D337C"/>
    <w:rsid w:val="009D6DCF"/>
    <w:rsid w:val="009E3056"/>
    <w:rsid w:val="009E74B6"/>
    <w:rsid w:val="009F26C0"/>
    <w:rsid w:val="009F41DF"/>
    <w:rsid w:val="009F7A26"/>
    <w:rsid w:val="009F7B90"/>
    <w:rsid w:val="00A02548"/>
    <w:rsid w:val="00A03E32"/>
    <w:rsid w:val="00A104C2"/>
    <w:rsid w:val="00A11EFB"/>
    <w:rsid w:val="00A1298E"/>
    <w:rsid w:val="00A147B4"/>
    <w:rsid w:val="00A162EA"/>
    <w:rsid w:val="00A1697D"/>
    <w:rsid w:val="00A16F2C"/>
    <w:rsid w:val="00A259AC"/>
    <w:rsid w:val="00A2715C"/>
    <w:rsid w:val="00A3422B"/>
    <w:rsid w:val="00A3569E"/>
    <w:rsid w:val="00A358C7"/>
    <w:rsid w:val="00A41C86"/>
    <w:rsid w:val="00A41E79"/>
    <w:rsid w:val="00A44F3D"/>
    <w:rsid w:val="00A60BDE"/>
    <w:rsid w:val="00A62712"/>
    <w:rsid w:val="00A71006"/>
    <w:rsid w:val="00A721BA"/>
    <w:rsid w:val="00A76DC0"/>
    <w:rsid w:val="00A77639"/>
    <w:rsid w:val="00A803E0"/>
    <w:rsid w:val="00A804A1"/>
    <w:rsid w:val="00A813C6"/>
    <w:rsid w:val="00A82B8F"/>
    <w:rsid w:val="00A85C46"/>
    <w:rsid w:val="00A94963"/>
    <w:rsid w:val="00A95E3F"/>
    <w:rsid w:val="00AA099B"/>
    <w:rsid w:val="00AA2504"/>
    <w:rsid w:val="00AA3C0A"/>
    <w:rsid w:val="00AB6A02"/>
    <w:rsid w:val="00AC0B9D"/>
    <w:rsid w:val="00AC0F0C"/>
    <w:rsid w:val="00AC1CE4"/>
    <w:rsid w:val="00AC31C0"/>
    <w:rsid w:val="00AD4070"/>
    <w:rsid w:val="00AE38C0"/>
    <w:rsid w:val="00AE3B3D"/>
    <w:rsid w:val="00AE62D1"/>
    <w:rsid w:val="00AF3308"/>
    <w:rsid w:val="00AF4554"/>
    <w:rsid w:val="00AF4721"/>
    <w:rsid w:val="00AF4C08"/>
    <w:rsid w:val="00AF6836"/>
    <w:rsid w:val="00B0152E"/>
    <w:rsid w:val="00B0500B"/>
    <w:rsid w:val="00B101D6"/>
    <w:rsid w:val="00B1078D"/>
    <w:rsid w:val="00B1788D"/>
    <w:rsid w:val="00B22083"/>
    <w:rsid w:val="00B235C1"/>
    <w:rsid w:val="00B24020"/>
    <w:rsid w:val="00B26067"/>
    <w:rsid w:val="00B26BA9"/>
    <w:rsid w:val="00B30B93"/>
    <w:rsid w:val="00B32976"/>
    <w:rsid w:val="00B410B5"/>
    <w:rsid w:val="00B46FE1"/>
    <w:rsid w:val="00B5207D"/>
    <w:rsid w:val="00B539D6"/>
    <w:rsid w:val="00B53E06"/>
    <w:rsid w:val="00B54A23"/>
    <w:rsid w:val="00B55309"/>
    <w:rsid w:val="00B56A69"/>
    <w:rsid w:val="00B572DA"/>
    <w:rsid w:val="00B57CA7"/>
    <w:rsid w:val="00B66643"/>
    <w:rsid w:val="00B66723"/>
    <w:rsid w:val="00B708A1"/>
    <w:rsid w:val="00B824AF"/>
    <w:rsid w:val="00B84252"/>
    <w:rsid w:val="00B87637"/>
    <w:rsid w:val="00B87D75"/>
    <w:rsid w:val="00B9614C"/>
    <w:rsid w:val="00B9732D"/>
    <w:rsid w:val="00B97AF7"/>
    <w:rsid w:val="00BA77C4"/>
    <w:rsid w:val="00BB7E5B"/>
    <w:rsid w:val="00BC5061"/>
    <w:rsid w:val="00BC5440"/>
    <w:rsid w:val="00BC75FE"/>
    <w:rsid w:val="00BD4EF3"/>
    <w:rsid w:val="00BD5722"/>
    <w:rsid w:val="00BD6D58"/>
    <w:rsid w:val="00BD71DF"/>
    <w:rsid w:val="00BE0AF7"/>
    <w:rsid w:val="00BF1BFD"/>
    <w:rsid w:val="00BF2FCB"/>
    <w:rsid w:val="00BF55E7"/>
    <w:rsid w:val="00BF6070"/>
    <w:rsid w:val="00C06613"/>
    <w:rsid w:val="00C155EA"/>
    <w:rsid w:val="00C17A85"/>
    <w:rsid w:val="00C20F8B"/>
    <w:rsid w:val="00C25D2C"/>
    <w:rsid w:val="00C27C43"/>
    <w:rsid w:val="00C33152"/>
    <w:rsid w:val="00C36B05"/>
    <w:rsid w:val="00C3793B"/>
    <w:rsid w:val="00C40368"/>
    <w:rsid w:val="00C45D8D"/>
    <w:rsid w:val="00C46FB5"/>
    <w:rsid w:val="00C47C75"/>
    <w:rsid w:val="00C5277E"/>
    <w:rsid w:val="00C64C7A"/>
    <w:rsid w:val="00C67977"/>
    <w:rsid w:val="00C70C82"/>
    <w:rsid w:val="00C70EB4"/>
    <w:rsid w:val="00C7652A"/>
    <w:rsid w:val="00C76FFD"/>
    <w:rsid w:val="00C8154E"/>
    <w:rsid w:val="00C82259"/>
    <w:rsid w:val="00C90864"/>
    <w:rsid w:val="00C9184B"/>
    <w:rsid w:val="00C95501"/>
    <w:rsid w:val="00CA0267"/>
    <w:rsid w:val="00CA0AFD"/>
    <w:rsid w:val="00CA4FF8"/>
    <w:rsid w:val="00CB0506"/>
    <w:rsid w:val="00CB1DAB"/>
    <w:rsid w:val="00CB295B"/>
    <w:rsid w:val="00CB425D"/>
    <w:rsid w:val="00CB5EAB"/>
    <w:rsid w:val="00CB63DB"/>
    <w:rsid w:val="00CC0611"/>
    <w:rsid w:val="00CC1CFF"/>
    <w:rsid w:val="00CC3D42"/>
    <w:rsid w:val="00CC446B"/>
    <w:rsid w:val="00CC5FB2"/>
    <w:rsid w:val="00CC6480"/>
    <w:rsid w:val="00CD3B72"/>
    <w:rsid w:val="00CD570F"/>
    <w:rsid w:val="00CD7325"/>
    <w:rsid w:val="00CE1AD2"/>
    <w:rsid w:val="00CE26BE"/>
    <w:rsid w:val="00CE66E0"/>
    <w:rsid w:val="00CF2983"/>
    <w:rsid w:val="00CF42F4"/>
    <w:rsid w:val="00D0049F"/>
    <w:rsid w:val="00D00644"/>
    <w:rsid w:val="00D0096C"/>
    <w:rsid w:val="00D06C22"/>
    <w:rsid w:val="00D071BE"/>
    <w:rsid w:val="00D13FFD"/>
    <w:rsid w:val="00D209FE"/>
    <w:rsid w:val="00D217D8"/>
    <w:rsid w:val="00D22277"/>
    <w:rsid w:val="00D238E4"/>
    <w:rsid w:val="00D249B8"/>
    <w:rsid w:val="00D2587B"/>
    <w:rsid w:val="00D26AA2"/>
    <w:rsid w:val="00D32F22"/>
    <w:rsid w:val="00D341B8"/>
    <w:rsid w:val="00D41E9F"/>
    <w:rsid w:val="00D42D3F"/>
    <w:rsid w:val="00D42E57"/>
    <w:rsid w:val="00D478A6"/>
    <w:rsid w:val="00D47C67"/>
    <w:rsid w:val="00D525E5"/>
    <w:rsid w:val="00D5547D"/>
    <w:rsid w:val="00D554AC"/>
    <w:rsid w:val="00D56289"/>
    <w:rsid w:val="00D60897"/>
    <w:rsid w:val="00D609DE"/>
    <w:rsid w:val="00D6413D"/>
    <w:rsid w:val="00D65B1B"/>
    <w:rsid w:val="00D66183"/>
    <w:rsid w:val="00D7718B"/>
    <w:rsid w:val="00D7743C"/>
    <w:rsid w:val="00D849FD"/>
    <w:rsid w:val="00D92EDA"/>
    <w:rsid w:val="00D941EE"/>
    <w:rsid w:val="00DB12A4"/>
    <w:rsid w:val="00DC2866"/>
    <w:rsid w:val="00DC655D"/>
    <w:rsid w:val="00DC7718"/>
    <w:rsid w:val="00DE0403"/>
    <w:rsid w:val="00DE13C2"/>
    <w:rsid w:val="00DE51AC"/>
    <w:rsid w:val="00DF0041"/>
    <w:rsid w:val="00E02CA2"/>
    <w:rsid w:val="00E125B5"/>
    <w:rsid w:val="00E13575"/>
    <w:rsid w:val="00E17A0D"/>
    <w:rsid w:val="00E20C19"/>
    <w:rsid w:val="00E224C7"/>
    <w:rsid w:val="00E23781"/>
    <w:rsid w:val="00E27C78"/>
    <w:rsid w:val="00E40E88"/>
    <w:rsid w:val="00E43455"/>
    <w:rsid w:val="00E4497D"/>
    <w:rsid w:val="00E46275"/>
    <w:rsid w:val="00E467D5"/>
    <w:rsid w:val="00E51DC7"/>
    <w:rsid w:val="00E52F3C"/>
    <w:rsid w:val="00E704E1"/>
    <w:rsid w:val="00E70636"/>
    <w:rsid w:val="00E768BB"/>
    <w:rsid w:val="00E80724"/>
    <w:rsid w:val="00E84CD4"/>
    <w:rsid w:val="00E931FE"/>
    <w:rsid w:val="00E94875"/>
    <w:rsid w:val="00E9652B"/>
    <w:rsid w:val="00EA5CDA"/>
    <w:rsid w:val="00EA67E1"/>
    <w:rsid w:val="00EA72DB"/>
    <w:rsid w:val="00EB23A7"/>
    <w:rsid w:val="00EB2DF0"/>
    <w:rsid w:val="00EB6E03"/>
    <w:rsid w:val="00EC1458"/>
    <w:rsid w:val="00EC6367"/>
    <w:rsid w:val="00EC6EE9"/>
    <w:rsid w:val="00EC6FB7"/>
    <w:rsid w:val="00ED5976"/>
    <w:rsid w:val="00EE5646"/>
    <w:rsid w:val="00EF5A39"/>
    <w:rsid w:val="00EF5C8B"/>
    <w:rsid w:val="00F04006"/>
    <w:rsid w:val="00F05150"/>
    <w:rsid w:val="00F11480"/>
    <w:rsid w:val="00F25728"/>
    <w:rsid w:val="00F279F8"/>
    <w:rsid w:val="00F27C2E"/>
    <w:rsid w:val="00F35327"/>
    <w:rsid w:val="00F368F5"/>
    <w:rsid w:val="00F41235"/>
    <w:rsid w:val="00F513C7"/>
    <w:rsid w:val="00F51D8A"/>
    <w:rsid w:val="00F5290C"/>
    <w:rsid w:val="00F54E43"/>
    <w:rsid w:val="00F54EE2"/>
    <w:rsid w:val="00F600B6"/>
    <w:rsid w:val="00F66B1C"/>
    <w:rsid w:val="00F671F9"/>
    <w:rsid w:val="00F702D2"/>
    <w:rsid w:val="00F7099A"/>
    <w:rsid w:val="00F7316C"/>
    <w:rsid w:val="00F733D8"/>
    <w:rsid w:val="00F8070A"/>
    <w:rsid w:val="00F80C15"/>
    <w:rsid w:val="00F84958"/>
    <w:rsid w:val="00F84F3E"/>
    <w:rsid w:val="00F85956"/>
    <w:rsid w:val="00F9040A"/>
    <w:rsid w:val="00F90F20"/>
    <w:rsid w:val="00F94B0D"/>
    <w:rsid w:val="00F96531"/>
    <w:rsid w:val="00FA312F"/>
    <w:rsid w:val="00FA6633"/>
    <w:rsid w:val="00FB21CA"/>
    <w:rsid w:val="00FB562A"/>
    <w:rsid w:val="00FB619D"/>
    <w:rsid w:val="00FC2743"/>
    <w:rsid w:val="00FC3DA4"/>
    <w:rsid w:val="00FC6C07"/>
    <w:rsid w:val="00FC7562"/>
    <w:rsid w:val="00FD16FF"/>
    <w:rsid w:val="00FD3B40"/>
    <w:rsid w:val="00FD452A"/>
    <w:rsid w:val="00FD5174"/>
    <w:rsid w:val="00FE2922"/>
    <w:rsid w:val="00FE3FAF"/>
    <w:rsid w:val="00FE59B8"/>
    <w:rsid w:val="00FE60D3"/>
    <w:rsid w:val="00FF1F81"/>
    <w:rsid w:val="00FF57C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5E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5EE"/>
    <w:pPr>
      <w:ind w:left="720"/>
    </w:pPr>
  </w:style>
  <w:style w:type="character" w:styleId="Hyperlink">
    <w:name w:val="Hyperlink"/>
    <w:basedOn w:val="DefaultParagraphFont"/>
    <w:rsid w:val="007B55E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ulubalangmandiri@gmail.com" TargetMode="External"/><Relationship Id="rId5" Type="http://schemas.openxmlformats.org/officeDocument/2006/relationships/hyperlink" Target="mailto:admin@hulubalangmadir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9</Pages>
  <Words>2766</Words>
  <Characters>15770</Characters>
  <Application>Microsoft Office Word</Application>
  <DocSecurity>0</DocSecurity>
  <Lines>131</Lines>
  <Paragraphs>36</Paragraphs>
  <ScaleCrop>false</ScaleCrop>
  <Company>Microsoft</Company>
  <LinksUpToDate>false</LinksUpToDate>
  <CharactersWithSpaces>18500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2018-12-08T05:29:00Z</cp:lastPrinted>
  <dcterms:created xsi:type="dcterms:W3CDTF">2018-11-15T08:05:00Z</dcterms:created>
  <dcterms:modified xsi:type="dcterms:W3CDTF">2018-12-12T02:53:00Z</dcterms:modified>
</cp:coreProperties>
</file>